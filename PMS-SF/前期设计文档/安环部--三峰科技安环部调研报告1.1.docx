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86FD5" w:rsidRDefault="00C86FD5" w:rsidP="00C86FD5">
      <w:pPr>
        <w:spacing w:line="360" w:lineRule="auto"/>
        <w:rPr>
          <w:b/>
          <w:sz w:val="28"/>
        </w:rPr>
      </w:pPr>
    </w:p>
    <w:p w:rsidR="00604C82" w:rsidRDefault="00554C43" w:rsidP="006D18A2">
      <w:pPr>
        <w:pStyle w:val="20"/>
        <w:jc w:val="center"/>
        <w:rPr>
          <w:b/>
          <w:sz w:val="52"/>
          <w:szCs w:val="52"/>
        </w:rPr>
      </w:pPr>
      <w:bookmarkStart w:id="0" w:name="_Toc112837130"/>
      <w:bookmarkStart w:id="1" w:name="_Toc144526999"/>
      <w:bookmarkStart w:id="2" w:name="_Toc144527311"/>
      <w:bookmarkStart w:id="3" w:name="_Toc144527892"/>
      <w:bookmarkStart w:id="4" w:name="_Toc144694184"/>
      <w:bookmarkStart w:id="5" w:name="_Toc144694344"/>
      <w:bookmarkStart w:id="6" w:name="_Toc144704126"/>
      <w:bookmarkStart w:id="7" w:name="_Toc144710493"/>
      <w:bookmarkStart w:id="8" w:name="_Toc146080333"/>
      <w:bookmarkStart w:id="9" w:name="_Toc146164183"/>
      <w:bookmarkStart w:id="10" w:name="_Toc146164288"/>
      <w:bookmarkStart w:id="11" w:name="_Toc146444291"/>
      <w:bookmarkStart w:id="12" w:name="_Toc148404501"/>
      <w:r>
        <w:rPr>
          <w:rFonts w:hint="eastAsia"/>
          <w:b/>
          <w:sz w:val="52"/>
          <w:szCs w:val="52"/>
        </w:rPr>
        <w:t>三峰科技</w:t>
      </w:r>
    </w:p>
    <w:p w:rsidR="00604C82" w:rsidRDefault="00604C82" w:rsidP="006D18A2">
      <w:pPr>
        <w:pStyle w:val="20"/>
        <w:jc w:val="center"/>
        <w:rPr>
          <w:b/>
          <w:sz w:val="52"/>
          <w:szCs w:val="52"/>
        </w:rPr>
      </w:pPr>
      <w:r>
        <w:rPr>
          <w:rFonts w:hint="eastAsia"/>
          <w:b/>
          <w:sz w:val="52"/>
          <w:szCs w:val="52"/>
        </w:rPr>
        <w:t>业务数据调研报告确认书</w:t>
      </w:r>
    </w:p>
    <w:p w:rsidR="00604C82" w:rsidRPr="00043D80" w:rsidRDefault="00604C82" w:rsidP="00C86FD5">
      <w:pPr>
        <w:pStyle w:val="20"/>
        <w:jc w:val="center"/>
        <w:rPr>
          <w:b/>
          <w:sz w:val="44"/>
          <w:szCs w:val="44"/>
        </w:rPr>
      </w:pPr>
      <w:r w:rsidRPr="00043D80">
        <w:rPr>
          <w:rFonts w:hint="eastAsia"/>
          <w:b/>
          <w:sz w:val="44"/>
          <w:szCs w:val="44"/>
        </w:rPr>
        <w:t>（</w:t>
      </w:r>
      <w:bookmarkStart w:id="13" w:name="_Toc77269984"/>
      <w:bookmarkStart w:id="14" w:name="_Toc112837131"/>
      <w:bookmarkStart w:id="15" w:name="_Toc144527000"/>
      <w:bookmarkStart w:id="16" w:name="_Toc144527312"/>
      <w:bookmarkStart w:id="17" w:name="_Toc144527893"/>
      <w:bookmarkStart w:id="18" w:name="_Toc144694185"/>
      <w:bookmarkStart w:id="19" w:name="_Toc144694345"/>
      <w:bookmarkStart w:id="20" w:name="_Toc144704127"/>
      <w:bookmarkStart w:id="21" w:name="_Toc144710494"/>
      <w:bookmarkStart w:id="22" w:name="_Toc146080334"/>
      <w:bookmarkStart w:id="23" w:name="_Toc146164184"/>
      <w:bookmarkStart w:id="24" w:name="_Toc146164289"/>
      <w:bookmarkStart w:id="25" w:name="_Toc146444292"/>
      <w:bookmarkStart w:id="26" w:name="_Toc148404502"/>
      <w:bookmarkEnd w:id="0"/>
      <w:bookmarkEnd w:id="1"/>
      <w:bookmarkEnd w:id="2"/>
      <w:bookmarkEnd w:id="3"/>
      <w:bookmarkEnd w:id="4"/>
      <w:bookmarkEnd w:id="5"/>
      <w:bookmarkEnd w:id="6"/>
      <w:bookmarkEnd w:id="7"/>
      <w:bookmarkEnd w:id="8"/>
      <w:bookmarkEnd w:id="9"/>
      <w:bookmarkEnd w:id="10"/>
      <w:bookmarkEnd w:id="11"/>
      <w:bookmarkEnd w:id="12"/>
      <w:r w:rsidR="000F1646">
        <w:rPr>
          <w:rFonts w:hint="eastAsia"/>
          <w:b/>
          <w:sz w:val="44"/>
          <w:szCs w:val="44"/>
        </w:rPr>
        <w:t>安环部</w:t>
      </w:r>
      <w:r w:rsidRPr="00043D80">
        <w:rPr>
          <w:rFonts w:hint="eastAsia"/>
          <w:b/>
          <w:sz w:val="44"/>
          <w:szCs w:val="44"/>
        </w:rPr>
        <w:t>模块）</w:t>
      </w:r>
    </w:p>
    <w:bookmarkEnd w:id="13"/>
    <w:bookmarkEnd w:id="14"/>
    <w:bookmarkEnd w:id="15"/>
    <w:bookmarkEnd w:id="16"/>
    <w:bookmarkEnd w:id="17"/>
    <w:bookmarkEnd w:id="18"/>
    <w:bookmarkEnd w:id="19"/>
    <w:bookmarkEnd w:id="20"/>
    <w:bookmarkEnd w:id="21"/>
    <w:bookmarkEnd w:id="22"/>
    <w:bookmarkEnd w:id="23"/>
    <w:bookmarkEnd w:id="24"/>
    <w:bookmarkEnd w:id="25"/>
    <w:bookmarkEnd w:id="26"/>
    <w:p w:rsidR="008F0C23" w:rsidRDefault="008F0C23" w:rsidP="00C86FD5">
      <w:pPr>
        <w:spacing w:line="760" w:lineRule="exact"/>
      </w:pPr>
    </w:p>
    <w:p w:rsidR="00C86FD5" w:rsidRDefault="00C86FD5" w:rsidP="00C86FD5">
      <w:pPr>
        <w:spacing w:line="360" w:lineRule="auto"/>
        <w:rPr>
          <w:b/>
          <w:sz w:val="28"/>
        </w:rPr>
      </w:pPr>
    </w:p>
    <w:p w:rsidR="006D18A2" w:rsidDel="00295ACF" w:rsidRDefault="006D18A2" w:rsidP="00C86FD5">
      <w:pPr>
        <w:pStyle w:val="20"/>
        <w:spacing w:line="360" w:lineRule="auto"/>
        <w:jc w:val="center"/>
        <w:rPr>
          <w:del w:id="27" w:author="张明辉 普华" w:date="2018-04-16T09:53:00Z"/>
          <w:b/>
          <w:sz w:val="52"/>
          <w:szCs w:val="52"/>
        </w:rPr>
      </w:pPr>
      <w:del w:id="28" w:author="张明辉 普华" w:date="2018-04-16T09:53:00Z">
        <w:r w:rsidDel="00295ACF">
          <w:rPr>
            <w:rFonts w:hint="eastAsia"/>
            <w:b/>
            <w:sz w:val="52"/>
            <w:szCs w:val="52"/>
          </w:rPr>
          <w:delText>业务数据调研报告确认书</w:delText>
        </w:r>
      </w:del>
    </w:p>
    <w:p w:rsidR="00C86FD5" w:rsidRPr="00043D80" w:rsidDel="00295ACF" w:rsidRDefault="006D18A2" w:rsidP="00C86FD5">
      <w:pPr>
        <w:pStyle w:val="20"/>
        <w:spacing w:line="360" w:lineRule="auto"/>
        <w:jc w:val="center"/>
        <w:rPr>
          <w:del w:id="29" w:author="张明辉 普华" w:date="2018-04-16T09:53:00Z"/>
          <w:b/>
          <w:sz w:val="44"/>
          <w:szCs w:val="44"/>
        </w:rPr>
      </w:pPr>
      <w:del w:id="30" w:author="张明辉 普华" w:date="2018-04-16T09:53:00Z">
        <w:r w:rsidRPr="00043D80" w:rsidDel="00295ACF">
          <w:rPr>
            <w:rFonts w:hint="eastAsia"/>
            <w:b/>
            <w:sz w:val="44"/>
            <w:szCs w:val="44"/>
          </w:rPr>
          <w:delText>（</w:delText>
        </w:r>
        <w:r w:rsidR="000F1646" w:rsidDel="00295ACF">
          <w:rPr>
            <w:rFonts w:hint="eastAsia"/>
            <w:b/>
            <w:sz w:val="44"/>
            <w:szCs w:val="44"/>
          </w:rPr>
          <w:delText>安环部</w:delText>
        </w:r>
        <w:r w:rsidR="00C86FD5" w:rsidRPr="00043D80" w:rsidDel="00295ACF">
          <w:rPr>
            <w:rFonts w:hint="eastAsia"/>
            <w:b/>
            <w:sz w:val="44"/>
            <w:szCs w:val="44"/>
          </w:rPr>
          <w:delText>模块</w:delText>
        </w:r>
        <w:r w:rsidRPr="00043D80" w:rsidDel="00295ACF">
          <w:rPr>
            <w:rFonts w:hint="eastAsia"/>
            <w:b/>
            <w:sz w:val="44"/>
            <w:szCs w:val="44"/>
          </w:rPr>
          <w:delText>）</w:delText>
        </w:r>
      </w:del>
    </w:p>
    <w:p w:rsidR="00C86FD5" w:rsidRDefault="00C86FD5" w:rsidP="00C86FD5">
      <w:pPr>
        <w:spacing w:line="360" w:lineRule="auto"/>
        <w:jc w:val="center"/>
        <w:rPr>
          <w:b/>
          <w:sz w:val="52"/>
          <w:szCs w:val="5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94"/>
        <w:gridCol w:w="1418"/>
        <w:gridCol w:w="1325"/>
        <w:gridCol w:w="3550"/>
      </w:tblGrid>
      <w:tr w:rsidR="00C86FD5" w:rsidTr="001C27EB">
        <w:trPr>
          <w:jc w:val="center"/>
        </w:trPr>
        <w:tc>
          <w:tcPr>
            <w:tcW w:w="2894" w:type="dxa"/>
            <w:vAlign w:val="center"/>
          </w:tcPr>
          <w:p w:rsidR="00C86FD5" w:rsidRDefault="00C86FD5" w:rsidP="001C27EB">
            <w:pPr>
              <w:spacing w:line="360" w:lineRule="auto"/>
              <w:jc w:val="center"/>
              <w:rPr>
                <w:b/>
                <w:sz w:val="28"/>
                <w:szCs w:val="28"/>
              </w:rPr>
            </w:pPr>
            <w:r>
              <w:rPr>
                <w:rFonts w:hint="eastAsia"/>
                <w:b/>
                <w:sz w:val="28"/>
                <w:szCs w:val="28"/>
              </w:rPr>
              <w:t>单位</w:t>
            </w:r>
          </w:p>
        </w:tc>
        <w:tc>
          <w:tcPr>
            <w:tcW w:w="1418" w:type="dxa"/>
            <w:vAlign w:val="center"/>
          </w:tcPr>
          <w:p w:rsidR="00C86FD5" w:rsidRDefault="00C86FD5" w:rsidP="001C27EB">
            <w:pPr>
              <w:spacing w:line="360" w:lineRule="auto"/>
              <w:jc w:val="center"/>
              <w:rPr>
                <w:b/>
                <w:sz w:val="28"/>
                <w:szCs w:val="28"/>
              </w:rPr>
            </w:pPr>
            <w:r>
              <w:rPr>
                <w:rFonts w:hint="eastAsia"/>
                <w:b/>
                <w:sz w:val="28"/>
                <w:szCs w:val="28"/>
              </w:rPr>
              <w:t>校对</w:t>
            </w:r>
          </w:p>
        </w:tc>
        <w:tc>
          <w:tcPr>
            <w:tcW w:w="1325" w:type="dxa"/>
            <w:vAlign w:val="center"/>
          </w:tcPr>
          <w:p w:rsidR="00C86FD5" w:rsidRDefault="00C86FD5" w:rsidP="001C27EB">
            <w:pPr>
              <w:spacing w:line="360" w:lineRule="auto"/>
              <w:jc w:val="center"/>
              <w:rPr>
                <w:b/>
                <w:sz w:val="28"/>
                <w:szCs w:val="28"/>
              </w:rPr>
            </w:pPr>
            <w:r>
              <w:rPr>
                <w:rFonts w:hint="eastAsia"/>
                <w:b/>
                <w:sz w:val="28"/>
                <w:szCs w:val="28"/>
              </w:rPr>
              <w:t>审核</w:t>
            </w:r>
          </w:p>
        </w:tc>
        <w:tc>
          <w:tcPr>
            <w:tcW w:w="3550" w:type="dxa"/>
            <w:vAlign w:val="center"/>
          </w:tcPr>
          <w:p w:rsidR="00C86FD5" w:rsidRDefault="00C86FD5" w:rsidP="001C27EB">
            <w:pPr>
              <w:spacing w:line="360" w:lineRule="auto"/>
              <w:jc w:val="center"/>
              <w:rPr>
                <w:b/>
                <w:sz w:val="28"/>
                <w:szCs w:val="28"/>
              </w:rPr>
            </w:pPr>
            <w:r>
              <w:rPr>
                <w:rFonts w:hint="eastAsia"/>
                <w:b/>
                <w:sz w:val="28"/>
                <w:szCs w:val="28"/>
              </w:rPr>
              <w:t>审定</w:t>
            </w:r>
            <w:r>
              <w:rPr>
                <w:rFonts w:hint="eastAsia"/>
                <w:b/>
                <w:sz w:val="28"/>
                <w:szCs w:val="28"/>
              </w:rPr>
              <w:t>/</w:t>
            </w:r>
            <w:r>
              <w:rPr>
                <w:rFonts w:hint="eastAsia"/>
                <w:b/>
                <w:sz w:val="28"/>
                <w:szCs w:val="28"/>
              </w:rPr>
              <w:t>时间</w:t>
            </w:r>
          </w:p>
        </w:tc>
      </w:tr>
      <w:tr w:rsidR="00C86FD5" w:rsidTr="001C27EB">
        <w:trPr>
          <w:jc w:val="center"/>
        </w:trPr>
        <w:tc>
          <w:tcPr>
            <w:tcW w:w="2894" w:type="dxa"/>
            <w:vAlign w:val="center"/>
          </w:tcPr>
          <w:p w:rsidR="00C86FD5" w:rsidRDefault="009740A2" w:rsidP="001C27EB">
            <w:pPr>
              <w:spacing w:line="360" w:lineRule="auto"/>
              <w:jc w:val="center"/>
              <w:rPr>
                <w:sz w:val="28"/>
                <w:szCs w:val="28"/>
              </w:rPr>
            </w:pPr>
            <w:r>
              <w:rPr>
                <w:sz w:val="28"/>
                <w:szCs w:val="28"/>
              </w:rPr>
              <w:t>普华</w:t>
            </w:r>
          </w:p>
        </w:tc>
        <w:tc>
          <w:tcPr>
            <w:tcW w:w="1418" w:type="dxa"/>
            <w:vAlign w:val="center"/>
          </w:tcPr>
          <w:p w:rsidR="00C86FD5" w:rsidRDefault="00C86FD5" w:rsidP="001C27EB">
            <w:pPr>
              <w:spacing w:line="360" w:lineRule="auto"/>
              <w:jc w:val="center"/>
              <w:rPr>
                <w:sz w:val="28"/>
                <w:szCs w:val="28"/>
              </w:rPr>
            </w:pPr>
          </w:p>
        </w:tc>
        <w:tc>
          <w:tcPr>
            <w:tcW w:w="1325" w:type="dxa"/>
            <w:vAlign w:val="center"/>
          </w:tcPr>
          <w:p w:rsidR="00C86FD5" w:rsidRDefault="00C86FD5" w:rsidP="001C27EB">
            <w:pPr>
              <w:spacing w:line="360" w:lineRule="auto"/>
              <w:jc w:val="center"/>
              <w:rPr>
                <w:sz w:val="28"/>
                <w:szCs w:val="28"/>
              </w:rPr>
            </w:pPr>
          </w:p>
        </w:tc>
        <w:tc>
          <w:tcPr>
            <w:tcW w:w="3550" w:type="dxa"/>
            <w:vAlign w:val="center"/>
          </w:tcPr>
          <w:p w:rsidR="00C86FD5" w:rsidRDefault="00C86FD5" w:rsidP="001C27EB">
            <w:pPr>
              <w:spacing w:line="360" w:lineRule="auto"/>
              <w:jc w:val="center"/>
              <w:rPr>
                <w:sz w:val="28"/>
                <w:szCs w:val="28"/>
              </w:rPr>
            </w:pPr>
          </w:p>
        </w:tc>
      </w:tr>
      <w:tr w:rsidR="00C86FD5" w:rsidTr="001C27EB">
        <w:trPr>
          <w:jc w:val="center"/>
        </w:trPr>
        <w:tc>
          <w:tcPr>
            <w:tcW w:w="2894" w:type="dxa"/>
            <w:vAlign w:val="center"/>
          </w:tcPr>
          <w:p w:rsidR="00C86FD5" w:rsidRDefault="0098406F" w:rsidP="0098406F">
            <w:pPr>
              <w:spacing w:line="360" w:lineRule="auto"/>
              <w:jc w:val="center"/>
              <w:rPr>
                <w:sz w:val="28"/>
                <w:szCs w:val="28"/>
              </w:rPr>
            </w:pPr>
            <w:r>
              <w:rPr>
                <w:rFonts w:hint="eastAsia"/>
                <w:sz w:val="28"/>
                <w:szCs w:val="28"/>
              </w:rPr>
              <w:t>安环部</w:t>
            </w:r>
          </w:p>
        </w:tc>
        <w:tc>
          <w:tcPr>
            <w:tcW w:w="1418" w:type="dxa"/>
            <w:vAlign w:val="center"/>
          </w:tcPr>
          <w:p w:rsidR="00C86FD5" w:rsidRDefault="00C86FD5" w:rsidP="001C27EB">
            <w:pPr>
              <w:spacing w:line="360" w:lineRule="auto"/>
              <w:jc w:val="center"/>
              <w:rPr>
                <w:sz w:val="28"/>
                <w:szCs w:val="28"/>
              </w:rPr>
            </w:pPr>
          </w:p>
        </w:tc>
        <w:tc>
          <w:tcPr>
            <w:tcW w:w="1325" w:type="dxa"/>
            <w:vAlign w:val="center"/>
          </w:tcPr>
          <w:p w:rsidR="00C86FD5" w:rsidRDefault="00C86FD5" w:rsidP="001C27EB">
            <w:pPr>
              <w:spacing w:line="360" w:lineRule="auto"/>
              <w:jc w:val="center"/>
              <w:rPr>
                <w:sz w:val="28"/>
                <w:szCs w:val="28"/>
              </w:rPr>
            </w:pPr>
          </w:p>
        </w:tc>
        <w:tc>
          <w:tcPr>
            <w:tcW w:w="3550" w:type="dxa"/>
            <w:vAlign w:val="center"/>
          </w:tcPr>
          <w:p w:rsidR="00C86FD5" w:rsidRDefault="00C86FD5" w:rsidP="001C27EB">
            <w:pPr>
              <w:spacing w:line="360" w:lineRule="auto"/>
              <w:jc w:val="center"/>
              <w:rPr>
                <w:sz w:val="28"/>
                <w:szCs w:val="28"/>
              </w:rPr>
            </w:pPr>
          </w:p>
        </w:tc>
      </w:tr>
      <w:tr w:rsidR="00C86FD5" w:rsidTr="001C27EB">
        <w:trPr>
          <w:jc w:val="center"/>
        </w:trPr>
        <w:tc>
          <w:tcPr>
            <w:tcW w:w="2894" w:type="dxa"/>
            <w:vAlign w:val="center"/>
          </w:tcPr>
          <w:p w:rsidR="00C86FD5" w:rsidRDefault="00C86FD5" w:rsidP="001C27EB">
            <w:pPr>
              <w:spacing w:line="360" w:lineRule="auto"/>
              <w:jc w:val="center"/>
              <w:rPr>
                <w:sz w:val="28"/>
                <w:szCs w:val="28"/>
              </w:rPr>
            </w:pPr>
          </w:p>
        </w:tc>
        <w:tc>
          <w:tcPr>
            <w:tcW w:w="1418" w:type="dxa"/>
            <w:vAlign w:val="center"/>
          </w:tcPr>
          <w:p w:rsidR="00C86FD5" w:rsidRDefault="00C86FD5" w:rsidP="001C27EB">
            <w:pPr>
              <w:spacing w:line="360" w:lineRule="auto"/>
              <w:jc w:val="center"/>
              <w:rPr>
                <w:sz w:val="28"/>
                <w:szCs w:val="28"/>
              </w:rPr>
            </w:pPr>
          </w:p>
        </w:tc>
        <w:tc>
          <w:tcPr>
            <w:tcW w:w="1325" w:type="dxa"/>
            <w:vAlign w:val="center"/>
          </w:tcPr>
          <w:p w:rsidR="00C86FD5" w:rsidRDefault="00C86FD5" w:rsidP="001C27EB">
            <w:pPr>
              <w:spacing w:line="360" w:lineRule="auto"/>
              <w:jc w:val="center"/>
              <w:rPr>
                <w:sz w:val="28"/>
                <w:szCs w:val="28"/>
              </w:rPr>
            </w:pPr>
          </w:p>
        </w:tc>
        <w:tc>
          <w:tcPr>
            <w:tcW w:w="3550" w:type="dxa"/>
            <w:vAlign w:val="center"/>
          </w:tcPr>
          <w:p w:rsidR="00C86FD5" w:rsidRDefault="00C86FD5" w:rsidP="001C27EB">
            <w:pPr>
              <w:spacing w:line="360" w:lineRule="auto"/>
              <w:jc w:val="center"/>
              <w:rPr>
                <w:sz w:val="28"/>
                <w:szCs w:val="28"/>
              </w:rPr>
            </w:pPr>
          </w:p>
        </w:tc>
      </w:tr>
      <w:tr w:rsidR="00C86FD5" w:rsidTr="001C27EB">
        <w:trPr>
          <w:jc w:val="center"/>
        </w:trPr>
        <w:tc>
          <w:tcPr>
            <w:tcW w:w="2894" w:type="dxa"/>
            <w:vAlign w:val="center"/>
          </w:tcPr>
          <w:p w:rsidR="00C86FD5" w:rsidRDefault="00C86FD5" w:rsidP="001C27EB">
            <w:pPr>
              <w:spacing w:line="360" w:lineRule="auto"/>
              <w:jc w:val="center"/>
              <w:rPr>
                <w:sz w:val="28"/>
                <w:szCs w:val="28"/>
              </w:rPr>
            </w:pPr>
          </w:p>
        </w:tc>
        <w:tc>
          <w:tcPr>
            <w:tcW w:w="1418" w:type="dxa"/>
            <w:vAlign w:val="center"/>
          </w:tcPr>
          <w:p w:rsidR="00C86FD5" w:rsidRDefault="00C86FD5" w:rsidP="001C27EB">
            <w:pPr>
              <w:spacing w:line="360" w:lineRule="auto"/>
              <w:jc w:val="center"/>
              <w:rPr>
                <w:sz w:val="28"/>
                <w:szCs w:val="28"/>
              </w:rPr>
            </w:pPr>
          </w:p>
        </w:tc>
        <w:tc>
          <w:tcPr>
            <w:tcW w:w="1325" w:type="dxa"/>
            <w:vAlign w:val="center"/>
          </w:tcPr>
          <w:p w:rsidR="00C86FD5" w:rsidRDefault="00C86FD5" w:rsidP="001C27EB">
            <w:pPr>
              <w:spacing w:line="360" w:lineRule="auto"/>
              <w:jc w:val="center"/>
              <w:rPr>
                <w:sz w:val="28"/>
                <w:szCs w:val="28"/>
              </w:rPr>
            </w:pPr>
          </w:p>
        </w:tc>
        <w:tc>
          <w:tcPr>
            <w:tcW w:w="3550" w:type="dxa"/>
            <w:vAlign w:val="center"/>
          </w:tcPr>
          <w:p w:rsidR="00C86FD5" w:rsidRDefault="00C86FD5" w:rsidP="001C27EB">
            <w:pPr>
              <w:spacing w:line="360" w:lineRule="auto"/>
              <w:jc w:val="center"/>
              <w:rPr>
                <w:sz w:val="28"/>
                <w:szCs w:val="28"/>
              </w:rPr>
            </w:pPr>
          </w:p>
        </w:tc>
      </w:tr>
      <w:tr w:rsidR="00C86FD5" w:rsidTr="001C27EB">
        <w:trPr>
          <w:jc w:val="center"/>
        </w:trPr>
        <w:tc>
          <w:tcPr>
            <w:tcW w:w="2894" w:type="dxa"/>
            <w:vAlign w:val="center"/>
          </w:tcPr>
          <w:p w:rsidR="00C86FD5" w:rsidRDefault="00C86FD5" w:rsidP="001C27EB">
            <w:pPr>
              <w:spacing w:line="360" w:lineRule="auto"/>
              <w:jc w:val="center"/>
              <w:rPr>
                <w:sz w:val="28"/>
                <w:szCs w:val="28"/>
              </w:rPr>
            </w:pPr>
          </w:p>
        </w:tc>
        <w:tc>
          <w:tcPr>
            <w:tcW w:w="1418" w:type="dxa"/>
            <w:vAlign w:val="center"/>
          </w:tcPr>
          <w:p w:rsidR="00C86FD5" w:rsidRDefault="00C86FD5" w:rsidP="001C27EB">
            <w:pPr>
              <w:spacing w:line="360" w:lineRule="auto"/>
              <w:jc w:val="center"/>
              <w:rPr>
                <w:sz w:val="28"/>
                <w:szCs w:val="28"/>
              </w:rPr>
            </w:pPr>
          </w:p>
        </w:tc>
        <w:tc>
          <w:tcPr>
            <w:tcW w:w="1325" w:type="dxa"/>
            <w:vAlign w:val="center"/>
          </w:tcPr>
          <w:p w:rsidR="00C86FD5" w:rsidRDefault="00C86FD5" w:rsidP="001C27EB">
            <w:pPr>
              <w:spacing w:line="360" w:lineRule="auto"/>
              <w:jc w:val="center"/>
              <w:rPr>
                <w:sz w:val="28"/>
                <w:szCs w:val="28"/>
              </w:rPr>
            </w:pPr>
          </w:p>
        </w:tc>
        <w:tc>
          <w:tcPr>
            <w:tcW w:w="3550" w:type="dxa"/>
            <w:vAlign w:val="center"/>
          </w:tcPr>
          <w:p w:rsidR="00C86FD5" w:rsidRDefault="00C86FD5" w:rsidP="001C27EB">
            <w:pPr>
              <w:spacing w:line="360" w:lineRule="auto"/>
              <w:jc w:val="center"/>
              <w:rPr>
                <w:sz w:val="28"/>
                <w:szCs w:val="28"/>
              </w:rPr>
            </w:pPr>
          </w:p>
        </w:tc>
      </w:tr>
      <w:tr w:rsidR="00C86FD5" w:rsidTr="001C27EB">
        <w:trPr>
          <w:jc w:val="center"/>
        </w:trPr>
        <w:tc>
          <w:tcPr>
            <w:tcW w:w="2894" w:type="dxa"/>
            <w:vAlign w:val="center"/>
          </w:tcPr>
          <w:p w:rsidR="00C86FD5" w:rsidRDefault="00C86FD5" w:rsidP="001C27EB">
            <w:pPr>
              <w:spacing w:line="360" w:lineRule="auto"/>
              <w:jc w:val="center"/>
              <w:rPr>
                <w:sz w:val="28"/>
                <w:szCs w:val="28"/>
              </w:rPr>
            </w:pPr>
          </w:p>
        </w:tc>
        <w:tc>
          <w:tcPr>
            <w:tcW w:w="1418" w:type="dxa"/>
            <w:vAlign w:val="center"/>
          </w:tcPr>
          <w:p w:rsidR="00C86FD5" w:rsidRDefault="00C86FD5" w:rsidP="001C27EB">
            <w:pPr>
              <w:spacing w:line="360" w:lineRule="auto"/>
              <w:jc w:val="center"/>
              <w:rPr>
                <w:sz w:val="28"/>
                <w:szCs w:val="28"/>
              </w:rPr>
            </w:pPr>
          </w:p>
        </w:tc>
        <w:tc>
          <w:tcPr>
            <w:tcW w:w="1325" w:type="dxa"/>
            <w:vAlign w:val="center"/>
          </w:tcPr>
          <w:p w:rsidR="00C86FD5" w:rsidRDefault="00C86FD5" w:rsidP="001C27EB">
            <w:pPr>
              <w:spacing w:line="360" w:lineRule="auto"/>
              <w:jc w:val="center"/>
              <w:rPr>
                <w:sz w:val="28"/>
                <w:szCs w:val="28"/>
              </w:rPr>
            </w:pPr>
          </w:p>
        </w:tc>
        <w:tc>
          <w:tcPr>
            <w:tcW w:w="3550" w:type="dxa"/>
            <w:vAlign w:val="center"/>
          </w:tcPr>
          <w:p w:rsidR="00C86FD5" w:rsidRDefault="00C86FD5" w:rsidP="001C27EB">
            <w:pPr>
              <w:spacing w:line="360" w:lineRule="auto"/>
              <w:jc w:val="center"/>
              <w:rPr>
                <w:sz w:val="28"/>
                <w:szCs w:val="28"/>
              </w:rPr>
            </w:pPr>
          </w:p>
        </w:tc>
      </w:tr>
      <w:tr w:rsidR="00C86FD5" w:rsidTr="001C27EB">
        <w:trPr>
          <w:jc w:val="center"/>
        </w:trPr>
        <w:tc>
          <w:tcPr>
            <w:tcW w:w="2894" w:type="dxa"/>
            <w:vAlign w:val="center"/>
          </w:tcPr>
          <w:p w:rsidR="00C86FD5" w:rsidRDefault="00C86FD5" w:rsidP="001C27EB">
            <w:pPr>
              <w:spacing w:line="360" w:lineRule="auto"/>
              <w:jc w:val="center"/>
              <w:rPr>
                <w:sz w:val="28"/>
                <w:szCs w:val="28"/>
              </w:rPr>
            </w:pPr>
          </w:p>
        </w:tc>
        <w:tc>
          <w:tcPr>
            <w:tcW w:w="1418" w:type="dxa"/>
            <w:vAlign w:val="center"/>
          </w:tcPr>
          <w:p w:rsidR="00C86FD5" w:rsidRDefault="00C86FD5" w:rsidP="001C27EB">
            <w:pPr>
              <w:spacing w:line="360" w:lineRule="auto"/>
              <w:jc w:val="center"/>
              <w:rPr>
                <w:sz w:val="28"/>
                <w:szCs w:val="28"/>
              </w:rPr>
            </w:pPr>
          </w:p>
        </w:tc>
        <w:tc>
          <w:tcPr>
            <w:tcW w:w="1325" w:type="dxa"/>
            <w:vAlign w:val="center"/>
          </w:tcPr>
          <w:p w:rsidR="00C86FD5" w:rsidRDefault="00C86FD5" w:rsidP="001C27EB">
            <w:pPr>
              <w:spacing w:line="360" w:lineRule="auto"/>
              <w:jc w:val="center"/>
              <w:rPr>
                <w:sz w:val="28"/>
                <w:szCs w:val="28"/>
              </w:rPr>
            </w:pPr>
          </w:p>
        </w:tc>
        <w:tc>
          <w:tcPr>
            <w:tcW w:w="3550" w:type="dxa"/>
            <w:vAlign w:val="center"/>
          </w:tcPr>
          <w:p w:rsidR="00C86FD5" w:rsidRDefault="00C86FD5" w:rsidP="001C27EB">
            <w:pPr>
              <w:spacing w:line="360" w:lineRule="auto"/>
              <w:jc w:val="center"/>
              <w:rPr>
                <w:sz w:val="28"/>
                <w:szCs w:val="28"/>
              </w:rPr>
            </w:pPr>
          </w:p>
        </w:tc>
      </w:tr>
      <w:tr w:rsidR="00C86FD5" w:rsidTr="001C27EB">
        <w:trPr>
          <w:jc w:val="center"/>
        </w:trPr>
        <w:tc>
          <w:tcPr>
            <w:tcW w:w="2894" w:type="dxa"/>
            <w:vAlign w:val="center"/>
          </w:tcPr>
          <w:p w:rsidR="00C86FD5" w:rsidRDefault="00C86FD5" w:rsidP="001C27EB">
            <w:pPr>
              <w:spacing w:line="360" w:lineRule="auto"/>
              <w:jc w:val="center"/>
              <w:rPr>
                <w:sz w:val="28"/>
                <w:szCs w:val="28"/>
              </w:rPr>
            </w:pPr>
          </w:p>
        </w:tc>
        <w:tc>
          <w:tcPr>
            <w:tcW w:w="1418" w:type="dxa"/>
            <w:vAlign w:val="center"/>
          </w:tcPr>
          <w:p w:rsidR="00C86FD5" w:rsidRDefault="00C86FD5" w:rsidP="001C27EB">
            <w:pPr>
              <w:spacing w:line="360" w:lineRule="auto"/>
              <w:jc w:val="center"/>
              <w:rPr>
                <w:sz w:val="28"/>
                <w:szCs w:val="28"/>
              </w:rPr>
            </w:pPr>
          </w:p>
        </w:tc>
        <w:tc>
          <w:tcPr>
            <w:tcW w:w="1325" w:type="dxa"/>
            <w:vAlign w:val="center"/>
          </w:tcPr>
          <w:p w:rsidR="00C86FD5" w:rsidRDefault="00C86FD5" w:rsidP="001C27EB">
            <w:pPr>
              <w:spacing w:line="360" w:lineRule="auto"/>
              <w:jc w:val="center"/>
              <w:rPr>
                <w:sz w:val="28"/>
                <w:szCs w:val="28"/>
              </w:rPr>
            </w:pPr>
          </w:p>
        </w:tc>
        <w:tc>
          <w:tcPr>
            <w:tcW w:w="3550" w:type="dxa"/>
            <w:vAlign w:val="center"/>
          </w:tcPr>
          <w:p w:rsidR="00C86FD5" w:rsidRDefault="00C86FD5" w:rsidP="001C27EB">
            <w:pPr>
              <w:spacing w:line="360" w:lineRule="auto"/>
              <w:jc w:val="center"/>
              <w:rPr>
                <w:sz w:val="28"/>
                <w:szCs w:val="28"/>
              </w:rPr>
            </w:pPr>
          </w:p>
        </w:tc>
      </w:tr>
      <w:tr w:rsidR="00C86FD5" w:rsidTr="001C27EB">
        <w:trPr>
          <w:jc w:val="center"/>
        </w:trPr>
        <w:tc>
          <w:tcPr>
            <w:tcW w:w="2894" w:type="dxa"/>
            <w:vAlign w:val="center"/>
          </w:tcPr>
          <w:p w:rsidR="00C86FD5" w:rsidRDefault="00C86FD5" w:rsidP="001C27EB">
            <w:pPr>
              <w:spacing w:line="360" w:lineRule="auto"/>
              <w:jc w:val="center"/>
              <w:rPr>
                <w:sz w:val="28"/>
                <w:szCs w:val="28"/>
              </w:rPr>
            </w:pPr>
          </w:p>
        </w:tc>
        <w:tc>
          <w:tcPr>
            <w:tcW w:w="1418" w:type="dxa"/>
            <w:vAlign w:val="center"/>
          </w:tcPr>
          <w:p w:rsidR="00C86FD5" w:rsidRDefault="00C86FD5" w:rsidP="001C27EB">
            <w:pPr>
              <w:spacing w:line="360" w:lineRule="auto"/>
              <w:jc w:val="center"/>
              <w:rPr>
                <w:sz w:val="28"/>
                <w:szCs w:val="28"/>
              </w:rPr>
            </w:pPr>
          </w:p>
        </w:tc>
        <w:tc>
          <w:tcPr>
            <w:tcW w:w="1325" w:type="dxa"/>
            <w:vAlign w:val="center"/>
          </w:tcPr>
          <w:p w:rsidR="00C86FD5" w:rsidRDefault="00C86FD5" w:rsidP="001C27EB">
            <w:pPr>
              <w:spacing w:line="360" w:lineRule="auto"/>
              <w:jc w:val="center"/>
              <w:rPr>
                <w:sz w:val="28"/>
                <w:szCs w:val="28"/>
              </w:rPr>
            </w:pPr>
          </w:p>
        </w:tc>
        <w:tc>
          <w:tcPr>
            <w:tcW w:w="3550" w:type="dxa"/>
            <w:vAlign w:val="center"/>
          </w:tcPr>
          <w:p w:rsidR="00C86FD5" w:rsidRDefault="00C86FD5" w:rsidP="001C27EB">
            <w:pPr>
              <w:spacing w:line="360" w:lineRule="auto"/>
              <w:jc w:val="center"/>
              <w:rPr>
                <w:sz w:val="28"/>
                <w:szCs w:val="28"/>
              </w:rPr>
            </w:pPr>
          </w:p>
        </w:tc>
      </w:tr>
      <w:tr w:rsidR="00C86FD5" w:rsidTr="001C27EB">
        <w:trPr>
          <w:jc w:val="center"/>
        </w:trPr>
        <w:tc>
          <w:tcPr>
            <w:tcW w:w="2894" w:type="dxa"/>
            <w:vAlign w:val="center"/>
          </w:tcPr>
          <w:p w:rsidR="00C86FD5" w:rsidRDefault="00C86FD5" w:rsidP="001C27EB">
            <w:pPr>
              <w:spacing w:line="360" w:lineRule="auto"/>
              <w:jc w:val="center"/>
              <w:rPr>
                <w:sz w:val="28"/>
                <w:szCs w:val="28"/>
              </w:rPr>
            </w:pPr>
          </w:p>
        </w:tc>
        <w:tc>
          <w:tcPr>
            <w:tcW w:w="1418" w:type="dxa"/>
            <w:vAlign w:val="center"/>
          </w:tcPr>
          <w:p w:rsidR="00C86FD5" w:rsidRDefault="00C86FD5" w:rsidP="001C27EB">
            <w:pPr>
              <w:spacing w:line="360" w:lineRule="auto"/>
              <w:jc w:val="center"/>
              <w:rPr>
                <w:sz w:val="28"/>
                <w:szCs w:val="28"/>
              </w:rPr>
            </w:pPr>
          </w:p>
        </w:tc>
        <w:tc>
          <w:tcPr>
            <w:tcW w:w="1325" w:type="dxa"/>
            <w:vAlign w:val="center"/>
          </w:tcPr>
          <w:p w:rsidR="00C86FD5" w:rsidRDefault="00C86FD5" w:rsidP="001C27EB">
            <w:pPr>
              <w:spacing w:line="360" w:lineRule="auto"/>
              <w:jc w:val="center"/>
              <w:rPr>
                <w:sz w:val="28"/>
                <w:szCs w:val="28"/>
              </w:rPr>
            </w:pPr>
          </w:p>
        </w:tc>
        <w:tc>
          <w:tcPr>
            <w:tcW w:w="3550" w:type="dxa"/>
            <w:vAlign w:val="center"/>
          </w:tcPr>
          <w:p w:rsidR="00C86FD5" w:rsidRDefault="00C86FD5" w:rsidP="001C27EB">
            <w:pPr>
              <w:spacing w:line="360" w:lineRule="auto"/>
              <w:jc w:val="center"/>
              <w:rPr>
                <w:sz w:val="28"/>
                <w:szCs w:val="28"/>
              </w:rPr>
            </w:pPr>
          </w:p>
        </w:tc>
      </w:tr>
      <w:tr w:rsidR="00C86FD5" w:rsidTr="001C27EB">
        <w:trPr>
          <w:jc w:val="center"/>
        </w:trPr>
        <w:tc>
          <w:tcPr>
            <w:tcW w:w="2894" w:type="dxa"/>
            <w:vAlign w:val="center"/>
          </w:tcPr>
          <w:p w:rsidR="00C86FD5" w:rsidRDefault="00C86FD5" w:rsidP="001C27EB">
            <w:pPr>
              <w:spacing w:line="360" w:lineRule="auto"/>
              <w:jc w:val="center"/>
              <w:rPr>
                <w:sz w:val="28"/>
                <w:szCs w:val="28"/>
              </w:rPr>
            </w:pPr>
          </w:p>
        </w:tc>
        <w:tc>
          <w:tcPr>
            <w:tcW w:w="1418" w:type="dxa"/>
            <w:vAlign w:val="center"/>
          </w:tcPr>
          <w:p w:rsidR="00C86FD5" w:rsidRDefault="00C86FD5" w:rsidP="001C27EB">
            <w:pPr>
              <w:spacing w:line="360" w:lineRule="auto"/>
              <w:jc w:val="center"/>
              <w:rPr>
                <w:sz w:val="28"/>
                <w:szCs w:val="28"/>
              </w:rPr>
            </w:pPr>
          </w:p>
        </w:tc>
        <w:tc>
          <w:tcPr>
            <w:tcW w:w="1325" w:type="dxa"/>
            <w:vAlign w:val="center"/>
          </w:tcPr>
          <w:p w:rsidR="00C86FD5" w:rsidRDefault="00C86FD5" w:rsidP="001C27EB">
            <w:pPr>
              <w:spacing w:line="360" w:lineRule="auto"/>
              <w:jc w:val="center"/>
              <w:rPr>
                <w:sz w:val="28"/>
                <w:szCs w:val="28"/>
              </w:rPr>
            </w:pPr>
          </w:p>
        </w:tc>
        <w:tc>
          <w:tcPr>
            <w:tcW w:w="3550" w:type="dxa"/>
            <w:vAlign w:val="center"/>
          </w:tcPr>
          <w:p w:rsidR="00C86FD5" w:rsidRDefault="00C86FD5" w:rsidP="001C27EB">
            <w:pPr>
              <w:spacing w:line="360" w:lineRule="auto"/>
              <w:jc w:val="center"/>
              <w:rPr>
                <w:sz w:val="28"/>
                <w:szCs w:val="28"/>
              </w:rPr>
            </w:pPr>
          </w:p>
        </w:tc>
      </w:tr>
      <w:tr w:rsidR="00C86FD5" w:rsidTr="001C27EB">
        <w:trPr>
          <w:jc w:val="center"/>
        </w:trPr>
        <w:tc>
          <w:tcPr>
            <w:tcW w:w="2894" w:type="dxa"/>
            <w:vAlign w:val="center"/>
          </w:tcPr>
          <w:p w:rsidR="00C86FD5" w:rsidRDefault="00C86FD5" w:rsidP="001C27EB">
            <w:pPr>
              <w:spacing w:line="360" w:lineRule="auto"/>
              <w:jc w:val="center"/>
              <w:rPr>
                <w:sz w:val="28"/>
                <w:szCs w:val="28"/>
              </w:rPr>
            </w:pPr>
          </w:p>
        </w:tc>
        <w:tc>
          <w:tcPr>
            <w:tcW w:w="1418" w:type="dxa"/>
            <w:vAlign w:val="center"/>
          </w:tcPr>
          <w:p w:rsidR="00C86FD5" w:rsidRDefault="00C86FD5" w:rsidP="001C27EB">
            <w:pPr>
              <w:spacing w:line="360" w:lineRule="auto"/>
              <w:jc w:val="center"/>
              <w:rPr>
                <w:sz w:val="28"/>
                <w:szCs w:val="28"/>
              </w:rPr>
            </w:pPr>
          </w:p>
        </w:tc>
        <w:tc>
          <w:tcPr>
            <w:tcW w:w="1325" w:type="dxa"/>
            <w:vAlign w:val="center"/>
          </w:tcPr>
          <w:p w:rsidR="00C86FD5" w:rsidRDefault="00C86FD5" w:rsidP="001C27EB">
            <w:pPr>
              <w:spacing w:line="360" w:lineRule="auto"/>
              <w:jc w:val="center"/>
              <w:rPr>
                <w:sz w:val="28"/>
                <w:szCs w:val="28"/>
              </w:rPr>
            </w:pPr>
          </w:p>
        </w:tc>
        <w:tc>
          <w:tcPr>
            <w:tcW w:w="3550" w:type="dxa"/>
            <w:vAlign w:val="center"/>
          </w:tcPr>
          <w:p w:rsidR="00C86FD5" w:rsidRDefault="00C86FD5" w:rsidP="001C27EB">
            <w:pPr>
              <w:spacing w:line="360" w:lineRule="auto"/>
              <w:jc w:val="center"/>
              <w:rPr>
                <w:sz w:val="28"/>
                <w:szCs w:val="28"/>
              </w:rPr>
            </w:pPr>
          </w:p>
        </w:tc>
      </w:tr>
      <w:tr w:rsidR="00C86FD5" w:rsidTr="001C27EB">
        <w:trPr>
          <w:jc w:val="center"/>
        </w:trPr>
        <w:tc>
          <w:tcPr>
            <w:tcW w:w="2894" w:type="dxa"/>
            <w:vAlign w:val="center"/>
          </w:tcPr>
          <w:p w:rsidR="00C86FD5" w:rsidRDefault="00C86FD5" w:rsidP="001C27EB">
            <w:pPr>
              <w:spacing w:line="360" w:lineRule="auto"/>
              <w:jc w:val="center"/>
              <w:rPr>
                <w:sz w:val="28"/>
                <w:szCs w:val="28"/>
              </w:rPr>
            </w:pPr>
          </w:p>
        </w:tc>
        <w:tc>
          <w:tcPr>
            <w:tcW w:w="1418" w:type="dxa"/>
            <w:vAlign w:val="center"/>
          </w:tcPr>
          <w:p w:rsidR="00C86FD5" w:rsidRDefault="00C86FD5" w:rsidP="001C27EB">
            <w:pPr>
              <w:spacing w:line="360" w:lineRule="auto"/>
              <w:jc w:val="center"/>
              <w:rPr>
                <w:sz w:val="28"/>
                <w:szCs w:val="28"/>
              </w:rPr>
            </w:pPr>
          </w:p>
        </w:tc>
        <w:tc>
          <w:tcPr>
            <w:tcW w:w="1325" w:type="dxa"/>
            <w:vAlign w:val="center"/>
          </w:tcPr>
          <w:p w:rsidR="00C86FD5" w:rsidRDefault="00C86FD5" w:rsidP="001C27EB">
            <w:pPr>
              <w:spacing w:line="360" w:lineRule="auto"/>
              <w:jc w:val="center"/>
              <w:rPr>
                <w:sz w:val="28"/>
                <w:szCs w:val="28"/>
              </w:rPr>
            </w:pPr>
          </w:p>
        </w:tc>
        <w:tc>
          <w:tcPr>
            <w:tcW w:w="3550" w:type="dxa"/>
            <w:vAlign w:val="center"/>
          </w:tcPr>
          <w:p w:rsidR="00C86FD5" w:rsidRDefault="00C86FD5" w:rsidP="001C27EB">
            <w:pPr>
              <w:spacing w:line="360" w:lineRule="auto"/>
              <w:jc w:val="center"/>
              <w:rPr>
                <w:sz w:val="28"/>
                <w:szCs w:val="28"/>
              </w:rPr>
            </w:pPr>
          </w:p>
        </w:tc>
      </w:tr>
    </w:tbl>
    <w:p w:rsidR="00C86FD5" w:rsidRDefault="00C86FD5" w:rsidP="00C86FD5">
      <w:pPr>
        <w:pStyle w:val="20"/>
      </w:pPr>
      <w:r>
        <w:rPr>
          <w:rFonts w:hint="eastAsia"/>
          <w:sz w:val="28"/>
          <w:szCs w:val="28"/>
        </w:rPr>
        <w:t>注：由业务骨干进行校审，审定由各单位/部门主要行政负责人签署。</w:t>
      </w:r>
    </w:p>
    <w:p w:rsidR="00C86FD5" w:rsidRDefault="00C86FD5" w:rsidP="00C86FD5">
      <w:pPr>
        <w:spacing w:line="0" w:lineRule="atLeast"/>
        <w:rPr>
          <w:b/>
          <w:sz w:val="36"/>
        </w:rPr>
      </w:pPr>
    </w:p>
    <w:p w:rsidR="00C86FD5" w:rsidRDefault="00C86FD5" w:rsidP="00C86FD5">
      <w:pPr>
        <w:spacing w:line="360" w:lineRule="auto"/>
        <w:ind w:rightChars="-50" w:right="-105"/>
        <w:rPr>
          <w:rFonts w:ascii="华文中宋" w:eastAsia="华文中宋" w:hAnsi="华文中宋"/>
          <w:b/>
          <w:sz w:val="28"/>
          <w:szCs w:val="28"/>
        </w:rPr>
      </w:pPr>
      <w:r>
        <w:rPr>
          <w:b/>
          <w:sz w:val="36"/>
        </w:rPr>
        <w:br w:type="page"/>
      </w:r>
      <w:r>
        <w:rPr>
          <w:rFonts w:ascii="华文中宋" w:eastAsia="华文中宋" w:hAnsi="华文中宋" w:hint="eastAsia"/>
          <w:b/>
          <w:sz w:val="28"/>
          <w:szCs w:val="28"/>
        </w:rPr>
        <w:lastRenderedPageBreak/>
        <w:t>本报告版本控制信息</w:t>
      </w:r>
    </w:p>
    <w:tbl>
      <w:tblPr>
        <w:tblW w:w="98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3"/>
        <w:gridCol w:w="992"/>
        <w:gridCol w:w="3467"/>
        <w:gridCol w:w="1276"/>
        <w:gridCol w:w="1237"/>
        <w:gridCol w:w="2178"/>
      </w:tblGrid>
      <w:tr w:rsidR="00C86FD5" w:rsidRPr="003F4348" w:rsidTr="00DC164E">
        <w:trPr>
          <w:trHeight w:val="485"/>
          <w:jc w:val="center"/>
        </w:trPr>
        <w:tc>
          <w:tcPr>
            <w:tcW w:w="723" w:type="dxa"/>
            <w:shd w:val="clear" w:color="auto" w:fill="E6E6E6"/>
            <w:vAlign w:val="center"/>
          </w:tcPr>
          <w:p w:rsidR="00C86FD5" w:rsidRPr="003F4348" w:rsidRDefault="00C86FD5" w:rsidP="001C27EB">
            <w:pPr>
              <w:jc w:val="center"/>
              <w:rPr>
                <w:b/>
                <w:szCs w:val="21"/>
              </w:rPr>
            </w:pPr>
            <w:r w:rsidRPr="003F4348">
              <w:rPr>
                <w:rFonts w:hint="eastAsia"/>
                <w:b/>
                <w:szCs w:val="21"/>
              </w:rPr>
              <w:t>序号</w:t>
            </w:r>
          </w:p>
        </w:tc>
        <w:tc>
          <w:tcPr>
            <w:tcW w:w="992" w:type="dxa"/>
            <w:shd w:val="clear" w:color="auto" w:fill="E6E6E6"/>
            <w:vAlign w:val="center"/>
          </w:tcPr>
          <w:p w:rsidR="00C86FD5" w:rsidRPr="003F4348" w:rsidRDefault="00C86FD5" w:rsidP="001C27EB">
            <w:pPr>
              <w:jc w:val="center"/>
              <w:rPr>
                <w:b/>
                <w:szCs w:val="21"/>
              </w:rPr>
            </w:pPr>
            <w:r w:rsidRPr="003F4348">
              <w:rPr>
                <w:rFonts w:hint="eastAsia"/>
                <w:b/>
                <w:szCs w:val="21"/>
              </w:rPr>
              <w:t>版本号</w:t>
            </w:r>
          </w:p>
        </w:tc>
        <w:tc>
          <w:tcPr>
            <w:tcW w:w="3467" w:type="dxa"/>
            <w:shd w:val="clear" w:color="auto" w:fill="E6E6E6"/>
            <w:vAlign w:val="center"/>
          </w:tcPr>
          <w:p w:rsidR="00C86FD5" w:rsidRPr="003F4348" w:rsidRDefault="00C86FD5" w:rsidP="001C27EB">
            <w:pPr>
              <w:jc w:val="center"/>
              <w:rPr>
                <w:b/>
                <w:szCs w:val="21"/>
              </w:rPr>
            </w:pPr>
            <w:r w:rsidRPr="003F4348">
              <w:rPr>
                <w:rFonts w:hint="eastAsia"/>
                <w:b/>
                <w:szCs w:val="21"/>
              </w:rPr>
              <w:t>变更说明</w:t>
            </w:r>
          </w:p>
        </w:tc>
        <w:tc>
          <w:tcPr>
            <w:tcW w:w="1276" w:type="dxa"/>
            <w:shd w:val="clear" w:color="auto" w:fill="E6E6E6"/>
            <w:vAlign w:val="center"/>
          </w:tcPr>
          <w:p w:rsidR="00C86FD5" w:rsidRPr="003F4348" w:rsidRDefault="00C86FD5" w:rsidP="001C27EB">
            <w:pPr>
              <w:jc w:val="center"/>
              <w:rPr>
                <w:b/>
                <w:szCs w:val="21"/>
              </w:rPr>
            </w:pPr>
            <w:r w:rsidRPr="003F4348">
              <w:rPr>
                <w:rFonts w:hint="eastAsia"/>
                <w:b/>
                <w:szCs w:val="21"/>
              </w:rPr>
              <w:t>编制人</w:t>
            </w:r>
          </w:p>
        </w:tc>
        <w:tc>
          <w:tcPr>
            <w:tcW w:w="1237" w:type="dxa"/>
            <w:shd w:val="clear" w:color="auto" w:fill="E6E6E6"/>
            <w:vAlign w:val="center"/>
          </w:tcPr>
          <w:p w:rsidR="00C86FD5" w:rsidRPr="003F4348" w:rsidRDefault="00C86FD5" w:rsidP="001C27EB">
            <w:pPr>
              <w:jc w:val="center"/>
              <w:rPr>
                <w:b/>
                <w:szCs w:val="21"/>
              </w:rPr>
            </w:pPr>
            <w:r w:rsidRPr="003F4348">
              <w:rPr>
                <w:rFonts w:hint="eastAsia"/>
                <w:b/>
                <w:szCs w:val="21"/>
              </w:rPr>
              <w:t>审定</w:t>
            </w:r>
          </w:p>
        </w:tc>
        <w:tc>
          <w:tcPr>
            <w:tcW w:w="2178" w:type="dxa"/>
            <w:shd w:val="clear" w:color="auto" w:fill="E6E6E6"/>
            <w:vAlign w:val="center"/>
          </w:tcPr>
          <w:p w:rsidR="00C86FD5" w:rsidRPr="003F4348" w:rsidRDefault="00C86FD5" w:rsidP="001C27EB">
            <w:pPr>
              <w:jc w:val="center"/>
              <w:rPr>
                <w:b/>
                <w:szCs w:val="21"/>
              </w:rPr>
            </w:pPr>
            <w:r w:rsidRPr="003F4348">
              <w:rPr>
                <w:rFonts w:hint="eastAsia"/>
                <w:b/>
                <w:szCs w:val="21"/>
              </w:rPr>
              <w:t>完成日期</w:t>
            </w:r>
          </w:p>
        </w:tc>
      </w:tr>
      <w:tr w:rsidR="00C86FD5" w:rsidRPr="000619A9" w:rsidTr="00DC164E">
        <w:trPr>
          <w:trHeight w:val="390"/>
          <w:jc w:val="center"/>
        </w:trPr>
        <w:tc>
          <w:tcPr>
            <w:tcW w:w="723" w:type="dxa"/>
            <w:vAlign w:val="center"/>
          </w:tcPr>
          <w:p w:rsidR="00C86FD5" w:rsidRPr="000619A9" w:rsidRDefault="00C86FD5" w:rsidP="00DD52E5">
            <w:pPr>
              <w:spacing w:beforeLines="50" w:before="120" w:line="360" w:lineRule="auto"/>
              <w:jc w:val="center"/>
              <w:rPr>
                <w:rFonts w:ascii="宋体" w:hAnsi="宋体"/>
                <w:sz w:val="24"/>
                <w:szCs w:val="24"/>
              </w:rPr>
            </w:pPr>
            <w:r w:rsidRPr="000619A9">
              <w:rPr>
                <w:rFonts w:ascii="宋体" w:hAnsi="宋体" w:hint="eastAsia"/>
                <w:sz w:val="24"/>
                <w:szCs w:val="24"/>
              </w:rPr>
              <w:t>1</w:t>
            </w:r>
          </w:p>
        </w:tc>
        <w:tc>
          <w:tcPr>
            <w:tcW w:w="992" w:type="dxa"/>
            <w:vAlign w:val="center"/>
          </w:tcPr>
          <w:p w:rsidR="00C86FD5" w:rsidRPr="000619A9" w:rsidRDefault="00C86FD5" w:rsidP="00DD52E5">
            <w:pPr>
              <w:spacing w:beforeLines="50" w:before="120" w:line="360" w:lineRule="auto"/>
              <w:jc w:val="center"/>
              <w:rPr>
                <w:rFonts w:ascii="宋体" w:hAnsi="宋体"/>
                <w:b/>
                <w:sz w:val="24"/>
                <w:szCs w:val="24"/>
              </w:rPr>
            </w:pPr>
            <w:r w:rsidRPr="000619A9">
              <w:rPr>
                <w:rFonts w:hint="eastAsia"/>
                <w:sz w:val="24"/>
                <w:szCs w:val="24"/>
              </w:rPr>
              <w:t>1.0</w:t>
            </w:r>
          </w:p>
        </w:tc>
        <w:tc>
          <w:tcPr>
            <w:tcW w:w="3467" w:type="dxa"/>
            <w:vAlign w:val="center"/>
          </w:tcPr>
          <w:p w:rsidR="00C86FD5" w:rsidRPr="000619A9" w:rsidRDefault="009740A2" w:rsidP="00DD52E5">
            <w:pPr>
              <w:spacing w:beforeLines="50" w:before="120" w:line="360" w:lineRule="auto"/>
              <w:jc w:val="left"/>
              <w:rPr>
                <w:sz w:val="24"/>
                <w:szCs w:val="24"/>
              </w:rPr>
            </w:pPr>
            <w:r w:rsidRPr="000619A9">
              <w:rPr>
                <w:sz w:val="24"/>
                <w:szCs w:val="24"/>
              </w:rPr>
              <w:t>初</w:t>
            </w:r>
            <w:r w:rsidRPr="000619A9">
              <w:rPr>
                <w:rFonts w:hint="eastAsia"/>
                <w:sz w:val="24"/>
                <w:szCs w:val="24"/>
              </w:rPr>
              <w:t>版</w:t>
            </w:r>
            <w:r w:rsidRPr="000619A9">
              <w:rPr>
                <w:sz w:val="24"/>
                <w:szCs w:val="24"/>
              </w:rPr>
              <w:t>编制</w:t>
            </w:r>
          </w:p>
        </w:tc>
        <w:tc>
          <w:tcPr>
            <w:tcW w:w="1276" w:type="dxa"/>
            <w:vAlign w:val="center"/>
          </w:tcPr>
          <w:p w:rsidR="00C86FD5" w:rsidRPr="000619A9" w:rsidRDefault="00E23E87" w:rsidP="00DD52E5">
            <w:pPr>
              <w:spacing w:beforeLines="50" w:before="120" w:line="360" w:lineRule="auto"/>
              <w:jc w:val="center"/>
              <w:rPr>
                <w:sz w:val="24"/>
                <w:szCs w:val="24"/>
              </w:rPr>
            </w:pPr>
            <w:r>
              <w:rPr>
                <w:rFonts w:hint="eastAsia"/>
                <w:sz w:val="24"/>
                <w:szCs w:val="24"/>
              </w:rPr>
              <w:t>金晓勇</w:t>
            </w:r>
          </w:p>
        </w:tc>
        <w:tc>
          <w:tcPr>
            <w:tcW w:w="1237" w:type="dxa"/>
            <w:vAlign w:val="center"/>
          </w:tcPr>
          <w:p w:rsidR="00C86FD5" w:rsidRPr="000619A9" w:rsidRDefault="00C86FD5" w:rsidP="00DD52E5">
            <w:pPr>
              <w:spacing w:beforeLines="50" w:before="120" w:line="360" w:lineRule="auto"/>
              <w:jc w:val="center"/>
              <w:rPr>
                <w:sz w:val="24"/>
                <w:szCs w:val="24"/>
              </w:rPr>
            </w:pPr>
          </w:p>
        </w:tc>
        <w:tc>
          <w:tcPr>
            <w:tcW w:w="2178" w:type="dxa"/>
            <w:vAlign w:val="center"/>
          </w:tcPr>
          <w:p w:rsidR="00C86FD5" w:rsidRPr="000619A9" w:rsidRDefault="00E23E87" w:rsidP="00DD52E5">
            <w:pPr>
              <w:spacing w:beforeLines="50" w:before="120" w:line="360" w:lineRule="auto"/>
              <w:jc w:val="center"/>
              <w:rPr>
                <w:sz w:val="24"/>
                <w:szCs w:val="24"/>
              </w:rPr>
            </w:pPr>
            <w:r>
              <w:rPr>
                <w:sz w:val="24"/>
                <w:szCs w:val="24"/>
              </w:rPr>
              <w:t>201</w:t>
            </w:r>
            <w:r>
              <w:rPr>
                <w:rFonts w:hint="eastAsia"/>
                <w:sz w:val="24"/>
                <w:szCs w:val="24"/>
              </w:rPr>
              <w:t>8</w:t>
            </w:r>
            <w:r w:rsidR="00BF29EC" w:rsidRPr="000619A9">
              <w:rPr>
                <w:sz w:val="24"/>
                <w:szCs w:val="24"/>
              </w:rPr>
              <w:t>年</w:t>
            </w:r>
            <w:r>
              <w:rPr>
                <w:rFonts w:hint="eastAsia"/>
                <w:sz w:val="24"/>
                <w:szCs w:val="24"/>
              </w:rPr>
              <w:t>4</w:t>
            </w:r>
            <w:r w:rsidR="00BF29EC" w:rsidRPr="000619A9">
              <w:rPr>
                <w:sz w:val="24"/>
                <w:szCs w:val="24"/>
              </w:rPr>
              <w:t>月</w:t>
            </w:r>
            <w:r>
              <w:rPr>
                <w:rFonts w:hint="eastAsia"/>
                <w:sz w:val="24"/>
                <w:szCs w:val="24"/>
              </w:rPr>
              <w:t>1</w:t>
            </w:r>
            <w:r w:rsidR="00BF29EC" w:rsidRPr="000619A9">
              <w:rPr>
                <w:sz w:val="24"/>
                <w:szCs w:val="24"/>
              </w:rPr>
              <w:t>1</w:t>
            </w:r>
            <w:r w:rsidR="00BF29EC" w:rsidRPr="000619A9">
              <w:rPr>
                <w:sz w:val="24"/>
                <w:szCs w:val="24"/>
              </w:rPr>
              <w:t>日</w:t>
            </w:r>
          </w:p>
        </w:tc>
      </w:tr>
      <w:tr w:rsidR="00C86FD5" w:rsidRPr="000619A9" w:rsidTr="00DC164E">
        <w:trPr>
          <w:trHeight w:val="390"/>
          <w:jc w:val="center"/>
        </w:trPr>
        <w:tc>
          <w:tcPr>
            <w:tcW w:w="723" w:type="dxa"/>
            <w:vAlign w:val="center"/>
          </w:tcPr>
          <w:p w:rsidR="00C86FD5" w:rsidRPr="000619A9" w:rsidRDefault="00C86FD5" w:rsidP="00DD52E5">
            <w:pPr>
              <w:spacing w:beforeLines="50" w:before="120" w:line="360" w:lineRule="auto"/>
              <w:jc w:val="center"/>
              <w:rPr>
                <w:rFonts w:ascii="宋体" w:hAnsi="宋体"/>
                <w:sz w:val="24"/>
                <w:szCs w:val="24"/>
              </w:rPr>
            </w:pPr>
            <w:r w:rsidRPr="000619A9">
              <w:rPr>
                <w:rFonts w:ascii="宋体" w:hAnsi="宋体" w:hint="eastAsia"/>
                <w:sz w:val="24"/>
                <w:szCs w:val="24"/>
              </w:rPr>
              <w:t>2</w:t>
            </w:r>
          </w:p>
        </w:tc>
        <w:tc>
          <w:tcPr>
            <w:tcW w:w="992" w:type="dxa"/>
            <w:vAlign w:val="center"/>
          </w:tcPr>
          <w:p w:rsidR="00C86FD5" w:rsidRPr="000619A9" w:rsidRDefault="00C86FD5" w:rsidP="00DD52E5">
            <w:pPr>
              <w:spacing w:beforeLines="50" w:before="120" w:line="360" w:lineRule="auto"/>
              <w:jc w:val="center"/>
              <w:rPr>
                <w:sz w:val="24"/>
                <w:szCs w:val="24"/>
              </w:rPr>
            </w:pPr>
          </w:p>
        </w:tc>
        <w:tc>
          <w:tcPr>
            <w:tcW w:w="3467" w:type="dxa"/>
            <w:vAlign w:val="center"/>
          </w:tcPr>
          <w:p w:rsidR="00C86FD5" w:rsidRPr="000619A9" w:rsidRDefault="00C86FD5" w:rsidP="00DD52E5">
            <w:pPr>
              <w:spacing w:beforeLines="50" w:before="120" w:line="360" w:lineRule="auto"/>
              <w:jc w:val="left"/>
              <w:rPr>
                <w:sz w:val="24"/>
                <w:szCs w:val="24"/>
              </w:rPr>
            </w:pPr>
          </w:p>
        </w:tc>
        <w:tc>
          <w:tcPr>
            <w:tcW w:w="1276" w:type="dxa"/>
            <w:vAlign w:val="center"/>
          </w:tcPr>
          <w:p w:rsidR="00C86FD5" w:rsidRPr="000619A9" w:rsidRDefault="00C86FD5" w:rsidP="00DD52E5">
            <w:pPr>
              <w:spacing w:beforeLines="50" w:before="120" w:line="360" w:lineRule="auto"/>
              <w:jc w:val="center"/>
              <w:rPr>
                <w:sz w:val="24"/>
                <w:szCs w:val="24"/>
              </w:rPr>
            </w:pPr>
          </w:p>
        </w:tc>
        <w:tc>
          <w:tcPr>
            <w:tcW w:w="1237" w:type="dxa"/>
            <w:vAlign w:val="center"/>
          </w:tcPr>
          <w:p w:rsidR="00C86FD5" w:rsidRPr="000619A9" w:rsidRDefault="00C86FD5" w:rsidP="00DD52E5">
            <w:pPr>
              <w:spacing w:beforeLines="50" w:before="120" w:line="360" w:lineRule="auto"/>
              <w:jc w:val="center"/>
              <w:rPr>
                <w:sz w:val="24"/>
                <w:szCs w:val="24"/>
              </w:rPr>
            </w:pPr>
          </w:p>
        </w:tc>
        <w:tc>
          <w:tcPr>
            <w:tcW w:w="2178" w:type="dxa"/>
            <w:vAlign w:val="center"/>
          </w:tcPr>
          <w:p w:rsidR="00C86FD5" w:rsidRPr="000619A9" w:rsidRDefault="00C86FD5" w:rsidP="00DD52E5">
            <w:pPr>
              <w:spacing w:beforeLines="50" w:before="120" w:line="360" w:lineRule="auto"/>
              <w:jc w:val="center"/>
              <w:rPr>
                <w:sz w:val="24"/>
                <w:szCs w:val="24"/>
              </w:rPr>
            </w:pPr>
          </w:p>
        </w:tc>
      </w:tr>
      <w:tr w:rsidR="00C86FD5" w:rsidRPr="000619A9" w:rsidTr="00DC164E">
        <w:trPr>
          <w:trHeight w:val="390"/>
          <w:jc w:val="center"/>
        </w:trPr>
        <w:tc>
          <w:tcPr>
            <w:tcW w:w="723" w:type="dxa"/>
            <w:vAlign w:val="center"/>
          </w:tcPr>
          <w:p w:rsidR="00C86FD5" w:rsidRPr="000619A9" w:rsidRDefault="00C86FD5" w:rsidP="003F4348">
            <w:pPr>
              <w:spacing w:line="360" w:lineRule="auto"/>
              <w:ind w:rightChars="-50" w:right="-105"/>
              <w:rPr>
                <w:rFonts w:ascii="宋体" w:hAnsi="宋体"/>
                <w:sz w:val="24"/>
                <w:szCs w:val="24"/>
              </w:rPr>
            </w:pPr>
            <w:r w:rsidRPr="000619A9">
              <w:rPr>
                <w:rFonts w:ascii="宋体" w:hAnsi="宋体" w:hint="eastAsia"/>
                <w:sz w:val="24"/>
                <w:szCs w:val="24"/>
              </w:rPr>
              <w:t xml:space="preserve">  3</w:t>
            </w:r>
          </w:p>
        </w:tc>
        <w:tc>
          <w:tcPr>
            <w:tcW w:w="992" w:type="dxa"/>
            <w:vAlign w:val="center"/>
          </w:tcPr>
          <w:p w:rsidR="00C86FD5" w:rsidRPr="000619A9" w:rsidRDefault="00C86FD5" w:rsidP="003F4348">
            <w:pPr>
              <w:spacing w:line="360" w:lineRule="auto"/>
              <w:ind w:rightChars="-50" w:right="-105"/>
              <w:jc w:val="center"/>
              <w:rPr>
                <w:sz w:val="24"/>
                <w:szCs w:val="24"/>
              </w:rPr>
            </w:pPr>
          </w:p>
        </w:tc>
        <w:tc>
          <w:tcPr>
            <w:tcW w:w="3467" w:type="dxa"/>
            <w:vAlign w:val="center"/>
          </w:tcPr>
          <w:p w:rsidR="00C86FD5" w:rsidRPr="000619A9" w:rsidRDefault="00C86FD5" w:rsidP="001C27EB">
            <w:pPr>
              <w:spacing w:line="360" w:lineRule="auto"/>
              <w:ind w:rightChars="-50" w:right="-105"/>
              <w:jc w:val="left"/>
              <w:rPr>
                <w:sz w:val="24"/>
                <w:szCs w:val="24"/>
              </w:rPr>
            </w:pPr>
          </w:p>
        </w:tc>
        <w:tc>
          <w:tcPr>
            <w:tcW w:w="1276" w:type="dxa"/>
            <w:vAlign w:val="center"/>
          </w:tcPr>
          <w:p w:rsidR="00C86FD5" w:rsidRPr="000619A9" w:rsidRDefault="00C86FD5" w:rsidP="00DD52E5">
            <w:pPr>
              <w:spacing w:beforeLines="50" w:before="120" w:line="360" w:lineRule="auto"/>
              <w:jc w:val="center"/>
              <w:rPr>
                <w:sz w:val="24"/>
                <w:szCs w:val="24"/>
              </w:rPr>
            </w:pPr>
          </w:p>
        </w:tc>
        <w:tc>
          <w:tcPr>
            <w:tcW w:w="1237" w:type="dxa"/>
            <w:vAlign w:val="center"/>
          </w:tcPr>
          <w:p w:rsidR="00C86FD5" w:rsidRPr="000619A9" w:rsidRDefault="00C86FD5" w:rsidP="00DD52E5">
            <w:pPr>
              <w:spacing w:beforeLines="50" w:before="120" w:line="360" w:lineRule="auto"/>
              <w:jc w:val="center"/>
              <w:rPr>
                <w:sz w:val="24"/>
                <w:szCs w:val="24"/>
              </w:rPr>
            </w:pPr>
          </w:p>
        </w:tc>
        <w:tc>
          <w:tcPr>
            <w:tcW w:w="2178" w:type="dxa"/>
            <w:vAlign w:val="center"/>
          </w:tcPr>
          <w:p w:rsidR="00C86FD5" w:rsidRPr="000619A9" w:rsidRDefault="00C86FD5" w:rsidP="001C27EB">
            <w:pPr>
              <w:spacing w:line="360" w:lineRule="auto"/>
              <w:ind w:rightChars="-50" w:right="-105"/>
              <w:jc w:val="center"/>
              <w:rPr>
                <w:sz w:val="24"/>
                <w:szCs w:val="24"/>
              </w:rPr>
            </w:pPr>
          </w:p>
        </w:tc>
      </w:tr>
      <w:tr w:rsidR="00C86FD5" w:rsidRPr="000619A9" w:rsidTr="00DC164E">
        <w:trPr>
          <w:trHeight w:val="390"/>
          <w:jc w:val="center"/>
        </w:trPr>
        <w:tc>
          <w:tcPr>
            <w:tcW w:w="723" w:type="dxa"/>
            <w:vAlign w:val="center"/>
          </w:tcPr>
          <w:p w:rsidR="00C86FD5" w:rsidRPr="000619A9" w:rsidRDefault="00606912" w:rsidP="00DD52E5">
            <w:pPr>
              <w:spacing w:beforeLines="50" w:before="120" w:line="360" w:lineRule="auto"/>
              <w:jc w:val="center"/>
              <w:rPr>
                <w:rFonts w:ascii="宋体" w:hAnsi="宋体"/>
                <w:sz w:val="24"/>
                <w:szCs w:val="24"/>
              </w:rPr>
            </w:pPr>
            <w:r w:rsidRPr="000619A9">
              <w:rPr>
                <w:rFonts w:ascii="宋体" w:hAnsi="宋体" w:hint="eastAsia"/>
                <w:sz w:val="24"/>
                <w:szCs w:val="24"/>
              </w:rPr>
              <w:t>4</w:t>
            </w:r>
          </w:p>
        </w:tc>
        <w:tc>
          <w:tcPr>
            <w:tcW w:w="992" w:type="dxa"/>
            <w:vAlign w:val="center"/>
          </w:tcPr>
          <w:p w:rsidR="00C86FD5" w:rsidRPr="000619A9" w:rsidRDefault="00C86FD5" w:rsidP="00DD52E5">
            <w:pPr>
              <w:spacing w:beforeLines="50" w:before="120" w:line="360" w:lineRule="auto"/>
              <w:jc w:val="center"/>
              <w:rPr>
                <w:rFonts w:ascii="宋体" w:hAnsi="宋体"/>
                <w:sz w:val="24"/>
                <w:szCs w:val="24"/>
              </w:rPr>
            </w:pPr>
          </w:p>
        </w:tc>
        <w:tc>
          <w:tcPr>
            <w:tcW w:w="3467" w:type="dxa"/>
            <w:vAlign w:val="center"/>
          </w:tcPr>
          <w:p w:rsidR="00C86FD5" w:rsidRPr="000619A9" w:rsidRDefault="00C86FD5" w:rsidP="00DD52E5">
            <w:pPr>
              <w:spacing w:beforeLines="50" w:before="120" w:line="360" w:lineRule="auto"/>
              <w:jc w:val="left"/>
              <w:rPr>
                <w:rFonts w:ascii="宋体" w:hAnsi="宋体"/>
                <w:sz w:val="24"/>
                <w:szCs w:val="24"/>
              </w:rPr>
            </w:pPr>
          </w:p>
        </w:tc>
        <w:tc>
          <w:tcPr>
            <w:tcW w:w="1276" w:type="dxa"/>
            <w:vAlign w:val="center"/>
          </w:tcPr>
          <w:p w:rsidR="00C86FD5" w:rsidRPr="000619A9" w:rsidRDefault="00C86FD5" w:rsidP="00DD52E5">
            <w:pPr>
              <w:spacing w:beforeLines="50" w:before="120" w:line="360" w:lineRule="auto"/>
              <w:jc w:val="center"/>
              <w:rPr>
                <w:rFonts w:ascii="宋体" w:hAnsi="宋体"/>
                <w:sz w:val="24"/>
                <w:szCs w:val="24"/>
              </w:rPr>
            </w:pPr>
          </w:p>
        </w:tc>
        <w:tc>
          <w:tcPr>
            <w:tcW w:w="1237" w:type="dxa"/>
            <w:vAlign w:val="center"/>
          </w:tcPr>
          <w:p w:rsidR="00C86FD5" w:rsidRPr="000619A9" w:rsidRDefault="00C86FD5" w:rsidP="00DD52E5">
            <w:pPr>
              <w:spacing w:beforeLines="50" w:before="120" w:line="360" w:lineRule="auto"/>
              <w:jc w:val="center"/>
              <w:rPr>
                <w:rFonts w:ascii="宋体" w:hAnsi="宋体"/>
                <w:sz w:val="24"/>
                <w:szCs w:val="24"/>
              </w:rPr>
            </w:pPr>
          </w:p>
        </w:tc>
        <w:tc>
          <w:tcPr>
            <w:tcW w:w="2178" w:type="dxa"/>
            <w:vAlign w:val="center"/>
          </w:tcPr>
          <w:p w:rsidR="00C86FD5" w:rsidRPr="000619A9" w:rsidRDefault="00C86FD5" w:rsidP="00DD52E5">
            <w:pPr>
              <w:spacing w:beforeLines="50" w:before="120" w:line="360" w:lineRule="auto"/>
              <w:jc w:val="center"/>
              <w:rPr>
                <w:rFonts w:ascii="宋体" w:hAnsi="宋体"/>
                <w:sz w:val="24"/>
                <w:szCs w:val="24"/>
              </w:rPr>
            </w:pPr>
          </w:p>
        </w:tc>
      </w:tr>
      <w:tr w:rsidR="00012C7C" w:rsidRPr="000619A9" w:rsidTr="00DC164E">
        <w:trPr>
          <w:trHeight w:val="390"/>
          <w:jc w:val="center"/>
        </w:trPr>
        <w:tc>
          <w:tcPr>
            <w:tcW w:w="723" w:type="dxa"/>
            <w:vAlign w:val="center"/>
          </w:tcPr>
          <w:p w:rsidR="00012C7C" w:rsidRPr="000619A9" w:rsidRDefault="00012C7C" w:rsidP="00DD52E5">
            <w:pPr>
              <w:spacing w:beforeLines="50" w:before="120" w:line="360" w:lineRule="auto"/>
              <w:jc w:val="center"/>
              <w:rPr>
                <w:rFonts w:ascii="宋体" w:hAnsi="宋体"/>
                <w:sz w:val="24"/>
                <w:szCs w:val="24"/>
              </w:rPr>
            </w:pPr>
            <w:r w:rsidRPr="000619A9">
              <w:rPr>
                <w:rFonts w:ascii="宋体" w:hAnsi="宋体" w:hint="eastAsia"/>
                <w:sz w:val="24"/>
                <w:szCs w:val="24"/>
              </w:rPr>
              <w:t>5</w:t>
            </w:r>
          </w:p>
        </w:tc>
        <w:tc>
          <w:tcPr>
            <w:tcW w:w="992" w:type="dxa"/>
            <w:vAlign w:val="center"/>
          </w:tcPr>
          <w:p w:rsidR="00012C7C" w:rsidRPr="000619A9" w:rsidRDefault="00012C7C" w:rsidP="00DD52E5">
            <w:pPr>
              <w:spacing w:beforeLines="50" w:before="120" w:line="360" w:lineRule="auto"/>
              <w:jc w:val="center"/>
              <w:rPr>
                <w:rFonts w:ascii="宋体" w:hAnsi="宋体"/>
                <w:sz w:val="24"/>
                <w:szCs w:val="24"/>
              </w:rPr>
            </w:pPr>
          </w:p>
        </w:tc>
        <w:tc>
          <w:tcPr>
            <w:tcW w:w="3467" w:type="dxa"/>
            <w:vAlign w:val="center"/>
          </w:tcPr>
          <w:p w:rsidR="00012C7C" w:rsidRPr="000619A9" w:rsidRDefault="00012C7C" w:rsidP="00DD52E5">
            <w:pPr>
              <w:spacing w:beforeLines="50" w:before="120" w:line="360" w:lineRule="auto"/>
              <w:jc w:val="left"/>
              <w:rPr>
                <w:rFonts w:ascii="宋体" w:hAnsi="宋体"/>
                <w:sz w:val="24"/>
                <w:szCs w:val="24"/>
              </w:rPr>
            </w:pPr>
          </w:p>
        </w:tc>
        <w:tc>
          <w:tcPr>
            <w:tcW w:w="1276" w:type="dxa"/>
            <w:vAlign w:val="center"/>
          </w:tcPr>
          <w:p w:rsidR="00012C7C" w:rsidRPr="000619A9" w:rsidRDefault="00012C7C" w:rsidP="00DD52E5">
            <w:pPr>
              <w:spacing w:beforeLines="50" w:before="120" w:line="360" w:lineRule="auto"/>
              <w:jc w:val="center"/>
              <w:rPr>
                <w:rFonts w:ascii="宋体" w:hAnsi="宋体"/>
                <w:sz w:val="24"/>
                <w:szCs w:val="24"/>
              </w:rPr>
            </w:pPr>
          </w:p>
        </w:tc>
        <w:tc>
          <w:tcPr>
            <w:tcW w:w="1237" w:type="dxa"/>
            <w:vAlign w:val="center"/>
          </w:tcPr>
          <w:p w:rsidR="00012C7C" w:rsidRPr="000619A9" w:rsidRDefault="00012C7C" w:rsidP="00DD52E5">
            <w:pPr>
              <w:spacing w:beforeLines="50" w:before="120" w:line="360" w:lineRule="auto"/>
              <w:jc w:val="center"/>
              <w:rPr>
                <w:rFonts w:ascii="宋体" w:hAnsi="宋体"/>
                <w:sz w:val="24"/>
                <w:szCs w:val="24"/>
              </w:rPr>
            </w:pPr>
          </w:p>
        </w:tc>
        <w:tc>
          <w:tcPr>
            <w:tcW w:w="2178" w:type="dxa"/>
            <w:vAlign w:val="center"/>
          </w:tcPr>
          <w:p w:rsidR="00012C7C" w:rsidRPr="000619A9" w:rsidRDefault="00012C7C" w:rsidP="00DD52E5">
            <w:pPr>
              <w:spacing w:beforeLines="50" w:before="120" w:line="360" w:lineRule="auto"/>
              <w:jc w:val="center"/>
              <w:rPr>
                <w:rFonts w:ascii="宋体" w:hAnsi="宋体"/>
                <w:sz w:val="24"/>
                <w:szCs w:val="24"/>
              </w:rPr>
            </w:pPr>
          </w:p>
        </w:tc>
      </w:tr>
      <w:tr w:rsidR="00012C7C" w:rsidRPr="000619A9" w:rsidTr="00DC164E">
        <w:trPr>
          <w:trHeight w:val="390"/>
          <w:jc w:val="center"/>
        </w:trPr>
        <w:tc>
          <w:tcPr>
            <w:tcW w:w="723" w:type="dxa"/>
            <w:vAlign w:val="center"/>
          </w:tcPr>
          <w:p w:rsidR="00012C7C" w:rsidRPr="000619A9" w:rsidRDefault="00012C7C" w:rsidP="001C27EB">
            <w:pPr>
              <w:spacing w:line="360" w:lineRule="auto"/>
              <w:ind w:rightChars="-50" w:right="-105"/>
              <w:jc w:val="center"/>
              <w:rPr>
                <w:rFonts w:ascii="宋体" w:hAnsi="宋体"/>
                <w:b/>
                <w:sz w:val="24"/>
                <w:szCs w:val="24"/>
              </w:rPr>
            </w:pPr>
          </w:p>
        </w:tc>
        <w:tc>
          <w:tcPr>
            <w:tcW w:w="992" w:type="dxa"/>
            <w:vAlign w:val="center"/>
          </w:tcPr>
          <w:p w:rsidR="00012C7C" w:rsidRPr="000619A9" w:rsidRDefault="00012C7C" w:rsidP="001C27EB">
            <w:pPr>
              <w:spacing w:line="360" w:lineRule="auto"/>
              <w:ind w:rightChars="-50" w:right="-105"/>
              <w:jc w:val="center"/>
              <w:rPr>
                <w:sz w:val="24"/>
                <w:szCs w:val="24"/>
              </w:rPr>
            </w:pPr>
          </w:p>
        </w:tc>
        <w:tc>
          <w:tcPr>
            <w:tcW w:w="3467" w:type="dxa"/>
            <w:vAlign w:val="center"/>
          </w:tcPr>
          <w:p w:rsidR="00012C7C" w:rsidRPr="000619A9" w:rsidRDefault="00012C7C" w:rsidP="001C27EB">
            <w:pPr>
              <w:spacing w:line="360" w:lineRule="auto"/>
              <w:ind w:rightChars="-50" w:right="-105"/>
              <w:jc w:val="left"/>
              <w:rPr>
                <w:sz w:val="24"/>
                <w:szCs w:val="24"/>
              </w:rPr>
            </w:pPr>
          </w:p>
        </w:tc>
        <w:tc>
          <w:tcPr>
            <w:tcW w:w="1276" w:type="dxa"/>
            <w:vAlign w:val="center"/>
          </w:tcPr>
          <w:p w:rsidR="00012C7C" w:rsidRPr="000619A9" w:rsidRDefault="00012C7C" w:rsidP="001C27EB">
            <w:pPr>
              <w:spacing w:line="360" w:lineRule="auto"/>
              <w:ind w:rightChars="-50" w:right="-105"/>
              <w:jc w:val="center"/>
              <w:rPr>
                <w:sz w:val="24"/>
                <w:szCs w:val="24"/>
              </w:rPr>
            </w:pPr>
          </w:p>
        </w:tc>
        <w:tc>
          <w:tcPr>
            <w:tcW w:w="1237" w:type="dxa"/>
            <w:vAlign w:val="center"/>
          </w:tcPr>
          <w:p w:rsidR="00012C7C" w:rsidRPr="000619A9" w:rsidRDefault="00012C7C" w:rsidP="001C27EB">
            <w:pPr>
              <w:spacing w:line="360" w:lineRule="auto"/>
              <w:ind w:rightChars="-50" w:right="-105"/>
              <w:jc w:val="center"/>
              <w:rPr>
                <w:sz w:val="24"/>
                <w:szCs w:val="24"/>
              </w:rPr>
            </w:pPr>
          </w:p>
        </w:tc>
        <w:tc>
          <w:tcPr>
            <w:tcW w:w="2178" w:type="dxa"/>
            <w:vAlign w:val="center"/>
          </w:tcPr>
          <w:p w:rsidR="00012C7C" w:rsidRPr="000619A9" w:rsidRDefault="00012C7C" w:rsidP="001C27EB">
            <w:pPr>
              <w:spacing w:line="360" w:lineRule="auto"/>
              <w:ind w:rightChars="-50" w:right="-105"/>
              <w:jc w:val="center"/>
              <w:rPr>
                <w:sz w:val="24"/>
                <w:szCs w:val="24"/>
              </w:rPr>
            </w:pPr>
          </w:p>
        </w:tc>
      </w:tr>
    </w:tbl>
    <w:p w:rsidR="00096CC1" w:rsidRDefault="00096CC1">
      <w:pPr>
        <w:spacing w:line="0" w:lineRule="atLeast"/>
        <w:rPr>
          <w:b/>
          <w:sz w:val="36"/>
        </w:rPr>
      </w:pPr>
    </w:p>
    <w:p w:rsidR="00C86FD5" w:rsidRDefault="00C86FD5">
      <w:pPr>
        <w:spacing w:line="0" w:lineRule="atLeast"/>
        <w:rPr>
          <w:b/>
          <w:sz w:val="36"/>
        </w:rPr>
      </w:pPr>
    </w:p>
    <w:p w:rsidR="00C86FD5" w:rsidRDefault="00C86FD5">
      <w:pPr>
        <w:spacing w:line="0" w:lineRule="atLeast"/>
        <w:rPr>
          <w:b/>
          <w:sz w:val="36"/>
        </w:rPr>
      </w:pPr>
    </w:p>
    <w:p w:rsidR="00C86FD5" w:rsidRDefault="00C86FD5">
      <w:pPr>
        <w:spacing w:line="0" w:lineRule="atLeast"/>
        <w:rPr>
          <w:b/>
          <w:sz w:val="36"/>
        </w:rPr>
      </w:pPr>
    </w:p>
    <w:p w:rsidR="00C86FD5" w:rsidRDefault="00C86FD5">
      <w:pPr>
        <w:spacing w:line="0" w:lineRule="atLeast"/>
        <w:rPr>
          <w:b/>
          <w:sz w:val="36"/>
        </w:rPr>
      </w:pPr>
    </w:p>
    <w:p w:rsidR="00C86FD5" w:rsidRDefault="00C86FD5">
      <w:pPr>
        <w:spacing w:line="0" w:lineRule="atLeast"/>
        <w:rPr>
          <w:b/>
          <w:sz w:val="36"/>
        </w:rPr>
      </w:pPr>
    </w:p>
    <w:p w:rsidR="00C86FD5" w:rsidRDefault="00C86FD5">
      <w:pPr>
        <w:spacing w:line="0" w:lineRule="atLeast"/>
        <w:rPr>
          <w:b/>
          <w:sz w:val="36"/>
        </w:rPr>
      </w:pPr>
    </w:p>
    <w:p w:rsidR="00C86FD5" w:rsidRDefault="00C86FD5">
      <w:pPr>
        <w:spacing w:line="0" w:lineRule="atLeast"/>
        <w:rPr>
          <w:b/>
          <w:sz w:val="36"/>
        </w:rPr>
      </w:pPr>
    </w:p>
    <w:p w:rsidR="00C86FD5" w:rsidRDefault="00C86FD5">
      <w:pPr>
        <w:spacing w:line="0" w:lineRule="atLeast"/>
        <w:rPr>
          <w:b/>
          <w:sz w:val="36"/>
        </w:rPr>
      </w:pPr>
    </w:p>
    <w:p w:rsidR="00C86FD5" w:rsidRDefault="00C86FD5">
      <w:pPr>
        <w:spacing w:line="0" w:lineRule="atLeast"/>
        <w:rPr>
          <w:b/>
          <w:sz w:val="36"/>
        </w:rPr>
      </w:pPr>
    </w:p>
    <w:p w:rsidR="00C86FD5" w:rsidRDefault="00C86FD5">
      <w:pPr>
        <w:spacing w:line="0" w:lineRule="atLeast"/>
        <w:rPr>
          <w:b/>
          <w:sz w:val="36"/>
        </w:rPr>
      </w:pPr>
    </w:p>
    <w:p w:rsidR="00C86FD5" w:rsidRDefault="00C86FD5">
      <w:pPr>
        <w:spacing w:line="0" w:lineRule="atLeast"/>
        <w:rPr>
          <w:b/>
          <w:sz w:val="36"/>
        </w:rPr>
      </w:pPr>
    </w:p>
    <w:p w:rsidR="00C86FD5" w:rsidRDefault="00C86FD5">
      <w:pPr>
        <w:spacing w:line="0" w:lineRule="atLeast"/>
        <w:rPr>
          <w:b/>
          <w:sz w:val="36"/>
        </w:rPr>
      </w:pPr>
    </w:p>
    <w:p w:rsidR="00C86FD5" w:rsidRDefault="00C86FD5">
      <w:pPr>
        <w:spacing w:line="0" w:lineRule="atLeast"/>
        <w:rPr>
          <w:b/>
          <w:sz w:val="36"/>
        </w:rPr>
      </w:pPr>
    </w:p>
    <w:p w:rsidR="00C86FD5" w:rsidRDefault="00C86FD5">
      <w:pPr>
        <w:spacing w:line="0" w:lineRule="atLeast"/>
        <w:rPr>
          <w:b/>
          <w:sz w:val="36"/>
        </w:rPr>
      </w:pPr>
    </w:p>
    <w:p w:rsidR="00C86FD5" w:rsidRDefault="00C86FD5">
      <w:pPr>
        <w:spacing w:line="0" w:lineRule="atLeast"/>
        <w:rPr>
          <w:b/>
          <w:sz w:val="36"/>
        </w:rPr>
      </w:pPr>
    </w:p>
    <w:p w:rsidR="00C86FD5" w:rsidRDefault="00C86FD5">
      <w:pPr>
        <w:spacing w:line="0" w:lineRule="atLeast"/>
        <w:rPr>
          <w:b/>
          <w:sz w:val="36"/>
        </w:rPr>
      </w:pPr>
    </w:p>
    <w:p w:rsidR="00C86FD5" w:rsidRDefault="00C86FD5">
      <w:pPr>
        <w:spacing w:line="0" w:lineRule="atLeast"/>
        <w:rPr>
          <w:b/>
          <w:sz w:val="36"/>
        </w:rPr>
      </w:pPr>
    </w:p>
    <w:p w:rsidR="00C86FD5" w:rsidRDefault="00C86FD5">
      <w:pPr>
        <w:spacing w:line="0" w:lineRule="atLeast"/>
        <w:rPr>
          <w:b/>
          <w:sz w:val="36"/>
        </w:rPr>
      </w:pPr>
    </w:p>
    <w:p w:rsidR="00CB4061" w:rsidRDefault="00CB4061">
      <w:pPr>
        <w:spacing w:line="0" w:lineRule="atLeast"/>
        <w:rPr>
          <w:b/>
          <w:sz w:val="36"/>
        </w:rPr>
      </w:pPr>
    </w:p>
    <w:p w:rsidR="00CB4061" w:rsidRDefault="00CB4061">
      <w:pPr>
        <w:spacing w:line="0" w:lineRule="atLeast"/>
        <w:rPr>
          <w:b/>
          <w:sz w:val="36"/>
        </w:rPr>
      </w:pPr>
    </w:p>
    <w:p w:rsidR="00CB4061" w:rsidRDefault="00CB4061">
      <w:pPr>
        <w:spacing w:line="0" w:lineRule="atLeast"/>
        <w:rPr>
          <w:b/>
          <w:sz w:val="36"/>
        </w:rPr>
      </w:pPr>
    </w:p>
    <w:p w:rsidR="00C86FD5" w:rsidRDefault="00C86FD5">
      <w:pPr>
        <w:spacing w:line="0" w:lineRule="atLeast"/>
        <w:rPr>
          <w:b/>
          <w:sz w:val="36"/>
        </w:rPr>
      </w:pPr>
    </w:p>
    <w:p w:rsidR="00C86FD5" w:rsidRDefault="00C86FD5">
      <w:pPr>
        <w:spacing w:line="0" w:lineRule="atLeast"/>
        <w:rPr>
          <w:b/>
          <w:sz w:val="36"/>
        </w:rPr>
      </w:pPr>
    </w:p>
    <w:p w:rsidR="00096CC1" w:rsidRDefault="00096CC1">
      <w:pPr>
        <w:spacing w:line="0" w:lineRule="atLeast"/>
        <w:jc w:val="center"/>
        <w:rPr>
          <w:b/>
          <w:sz w:val="36"/>
        </w:rPr>
      </w:pPr>
      <w:r>
        <w:rPr>
          <w:rFonts w:hint="eastAsia"/>
          <w:b/>
          <w:sz w:val="36"/>
        </w:rPr>
        <w:lastRenderedPageBreak/>
        <w:t>目录</w:t>
      </w:r>
    </w:p>
    <w:p w:rsidR="00096CC1" w:rsidRPr="000619A9" w:rsidRDefault="00096CC1">
      <w:pPr>
        <w:spacing w:line="0" w:lineRule="atLeast"/>
        <w:jc w:val="center"/>
        <w:rPr>
          <w:b/>
          <w:sz w:val="24"/>
          <w:szCs w:val="24"/>
        </w:rPr>
      </w:pPr>
    </w:p>
    <w:p w:rsidR="006A236D" w:rsidRDefault="007E79BB">
      <w:pPr>
        <w:pStyle w:val="19"/>
        <w:tabs>
          <w:tab w:val="left" w:pos="420"/>
          <w:tab w:val="right" w:leader="dot" w:pos="9628"/>
        </w:tabs>
        <w:rPr>
          <w:rFonts w:asciiTheme="minorHAnsi" w:eastAsiaTheme="minorEastAsia" w:hAnsiTheme="minorHAnsi" w:cstheme="minorBidi"/>
          <w:noProof/>
          <w:szCs w:val="22"/>
        </w:rPr>
      </w:pPr>
      <w:r w:rsidRPr="000619A9">
        <w:rPr>
          <w:b/>
          <w:sz w:val="24"/>
          <w:szCs w:val="24"/>
        </w:rPr>
        <w:fldChar w:fldCharType="begin"/>
      </w:r>
      <w:r w:rsidR="00096CC1" w:rsidRPr="000619A9">
        <w:rPr>
          <w:b/>
          <w:sz w:val="24"/>
          <w:szCs w:val="24"/>
        </w:rPr>
        <w:instrText xml:space="preserve"> TOC \o "1-4" \h \z \u </w:instrText>
      </w:r>
      <w:r w:rsidRPr="000619A9">
        <w:rPr>
          <w:b/>
          <w:sz w:val="24"/>
          <w:szCs w:val="24"/>
        </w:rPr>
        <w:fldChar w:fldCharType="separate"/>
      </w:r>
      <w:hyperlink w:anchor="_Toc511487929" w:history="1">
        <w:r w:rsidR="006A236D" w:rsidRPr="00CC12D7">
          <w:rPr>
            <w:rStyle w:val="a3"/>
            <w:rFonts w:ascii="黑体" w:eastAsia="黑体"/>
            <w:noProof/>
          </w:rPr>
          <w:t>1</w:t>
        </w:r>
        <w:r w:rsidR="006A236D">
          <w:rPr>
            <w:rFonts w:asciiTheme="minorHAnsi" w:eastAsiaTheme="minorEastAsia" w:hAnsiTheme="minorHAnsi" w:cstheme="minorBidi"/>
            <w:noProof/>
            <w:szCs w:val="22"/>
          </w:rPr>
          <w:tab/>
        </w:r>
        <w:r w:rsidR="006A236D" w:rsidRPr="00CC12D7">
          <w:rPr>
            <w:rStyle w:val="a3"/>
            <w:rFonts w:ascii="黑体" w:eastAsia="黑体" w:hint="eastAsia"/>
            <w:noProof/>
          </w:rPr>
          <w:t>引言</w:t>
        </w:r>
        <w:r w:rsidR="006A236D">
          <w:rPr>
            <w:noProof/>
            <w:webHidden/>
          </w:rPr>
          <w:tab/>
        </w:r>
        <w:r>
          <w:rPr>
            <w:noProof/>
            <w:webHidden/>
          </w:rPr>
          <w:fldChar w:fldCharType="begin"/>
        </w:r>
        <w:r w:rsidR="006A236D">
          <w:rPr>
            <w:noProof/>
            <w:webHidden/>
          </w:rPr>
          <w:instrText xml:space="preserve"> PAGEREF _Toc511487929 \h </w:instrText>
        </w:r>
        <w:r>
          <w:rPr>
            <w:noProof/>
            <w:webHidden/>
          </w:rPr>
        </w:r>
        <w:r>
          <w:rPr>
            <w:noProof/>
            <w:webHidden/>
          </w:rPr>
          <w:fldChar w:fldCharType="separate"/>
        </w:r>
        <w:r w:rsidR="006A236D">
          <w:rPr>
            <w:noProof/>
            <w:webHidden/>
          </w:rPr>
          <w:t>4</w:t>
        </w:r>
        <w:r>
          <w:rPr>
            <w:noProof/>
            <w:webHidden/>
          </w:rPr>
          <w:fldChar w:fldCharType="end"/>
        </w:r>
      </w:hyperlink>
    </w:p>
    <w:p w:rsidR="006A236D" w:rsidRDefault="0061604B">
      <w:pPr>
        <w:pStyle w:val="22"/>
        <w:tabs>
          <w:tab w:val="left" w:pos="1260"/>
        </w:tabs>
        <w:rPr>
          <w:rFonts w:asciiTheme="minorHAnsi" w:eastAsiaTheme="minorEastAsia" w:hAnsiTheme="minorHAnsi" w:cstheme="minorBidi"/>
          <w:noProof/>
          <w:szCs w:val="22"/>
        </w:rPr>
      </w:pPr>
      <w:hyperlink w:anchor="_Toc511487930" w:history="1">
        <w:r w:rsidR="006A236D" w:rsidRPr="00CC12D7">
          <w:rPr>
            <w:rStyle w:val="a3"/>
            <w:noProof/>
          </w:rPr>
          <w:t>1.1</w:t>
        </w:r>
        <w:r w:rsidR="006A236D">
          <w:rPr>
            <w:rFonts w:asciiTheme="minorHAnsi" w:eastAsiaTheme="minorEastAsia" w:hAnsiTheme="minorHAnsi" w:cstheme="minorBidi"/>
            <w:noProof/>
            <w:szCs w:val="22"/>
          </w:rPr>
          <w:tab/>
        </w:r>
        <w:r w:rsidR="006A236D" w:rsidRPr="00CC12D7">
          <w:rPr>
            <w:rStyle w:val="a3"/>
            <w:rFonts w:hint="eastAsia"/>
            <w:noProof/>
          </w:rPr>
          <w:t>编写目的</w:t>
        </w:r>
        <w:r w:rsidR="006A236D">
          <w:rPr>
            <w:noProof/>
            <w:webHidden/>
          </w:rPr>
          <w:tab/>
        </w:r>
        <w:r w:rsidR="007E79BB">
          <w:rPr>
            <w:noProof/>
            <w:webHidden/>
          </w:rPr>
          <w:fldChar w:fldCharType="begin"/>
        </w:r>
        <w:r w:rsidR="006A236D">
          <w:rPr>
            <w:noProof/>
            <w:webHidden/>
          </w:rPr>
          <w:instrText xml:space="preserve"> PAGEREF _Toc511487930 \h </w:instrText>
        </w:r>
        <w:r w:rsidR="007E79BB">
          <w:rPr>
            <w:noProof/>
            <w:webHidden/>
          </w:rPr>
        </w:r>
        <w:r w:rsidR="007E79BB">
          <w:rPr>
            <w:noProof/>
            <w:webHidden/>
          </w:rPr>
          <w:fldChar w:fldCharType="separate"/>
        </w:r>
        <w:r w:rsidR="006A236D">
          <w:rPr>
            <w:noProof/>
            <w:webHidden/>
          </w:rPr>
          <w:t>4</w:t>
        </w:r>
        <w:r w:rsidR="007E79BB">
          <w:rPr>
            <w:noProof/>
            <w:webHidden/>
          </w:rPr>
          <w:fldChar w:fldCharType="end"/>
        </w:r>
      </w:hyperlink>
    </w:p>
    <w:p w:rsidR="006A236D" w:rsidRDefault="0061604B">
      <w:pPr>
        <w:pStyle w:val="22"/>
        <w:tabs>
          <w:tab w:val="left" w:pos="1260"/>
        </w:tabs>
        <w:rPr>
          <w:rFonts w:asciiTheme="minorHAnsi" w:eastAsiaTheme="minorEastAsia" w:hAnsiTheme="minorHAnsi" w:cstheme="minorBidi"/>
          <w:noProof/>
          <w:szCs w:val="22"/>
        </w:rPr>
      </w:pPr>
      <w:hyperlink w:anchor="_Toc511487931" w:history="1">
        <w:r w:rsidR="006A236D" w:rsidRPr="00CC12D7">
          <w:rPr>
            <w:rStyle w:val="a3"/>
            <w:noProof/>
          </w:rPr>
          <w:t>1.2</w:t>
        </w:r>
        <w:r w:rsidR="006A236D">
          <w:rPr>
            <w:rFonts w:asciiTheme="minorHAnsi" w:eastAsiaTheme="minorEastAsia" w:hAnsiTheme="minorHAnsi" w:cstheme="minorBidi"/>
            <w:noProof/>
            <w:szCs w:val="22"/>
          </w:rPr>
          <w:tab/>
        </w:r>
        <w:r w:rsidR="006A236D" w:rsidRPr="00CC12D7">
          <w:rPr>
            <w:rStyle w:val="a3"/>
            <w:rFonts w:hint="eastAsia"/>
            <w:noProof/>
          </w:rPr>
          <w:t>已提供和需提供的参考资料</w:t>
        </w:r>
        <w:r w:rsidR="006A236D">
          <w:rPr>
            <w:noProof/>
            <w:webHidden/>
          </w:rPr>
          <w:tab/>
        </w:r>
        <w:r w:rsidR="007E79BB">
          <w:rPr>
            <w:noProof/>
            <w:webHidden/>
          </w:rPr>
          <w:fldChar w:fldCharType="begin"/>
        </w:r>
        <w:r w:rsidR="006A236D">
          <w:rPr>
            <w:noProof/>
            <w:webHidden/>
          </w:rPr>
          <w:instrText xml:space="preserve"> PAGEREF _Toc511487931 \h </w:instrText>
        </w:r>
        <w:r w:rsidR="007E79BB">
          <w:rPr>
            <w:noProof/>
            <w:webHidden/>
          </w:rPr>
        </w:r>
        <w:r w:rsidR="007E79BB">
          <w:rPr>
            <w:noProof/>
            <w:webHidden/>
          </w:rPr>
          <w:fldChar w:fldCharType="separate"/>
        </w:r>
        <w:r w:rsidR="006A236D">
          <w:rPr>
            <w:noProof/>
            <w:webHidden/>
          </w:rPr>
          <w:t>4</w:t>
        </w:r>
        <w:r w:rsidR="007E79BB">
          <w:rPr>
            <w:noProof/>
            <w:webHidden/>
          </w:rPr>
          <w:fldChar w:fldCharType="end"/>
        </w:r>
      </w:hyperlink>
    </w:p>
    <w:p w:rsidR="006A236D" w:rsidRDefault="0061604B">
      <w:pPr>
        <w:pStyle w:val="19"/>
        <w:tabs>
          <w:tab w:val="left" w:pos="420"/>
          <w:tab w:val="right" w:leader="dot" w:pos="9628"/>
        </w:tabs>
        <w:rPr>
          <w:rFonts w:asciiTheme="minorHAnsi" w:eastAsiaTheme="minorEastAsia" w:hAnsiTheme="minorHAnsi" w:cstheme="minorBidi"/>
          <w:noProof/>
          <w:szCs w:val="22"/>
        </w:rPr>
      </w:pPr>
      <w:hyperlink w:anchor="_Toc511487932" w:history="1">
        <w:r w:rsidR="006A236D" w:rsidRPr="00CC12D7">
          <w:rPr>
            <w:rStyle w:val="a3"/>
            <w:rFonts w:ascii="黑体" w:eastAsia="黑体"/>
            <w:noProof/>
          </w:rPr>
          <w:t>2</w:t>
        </w:r>
        <w:r w:rsidR="006A236D">
          <w:rPr>
            <w:rFonts w:asciiTheme="minorHAnsi" w:eastAsiaTheme="minorEastAsia" w:hAnsiTheme="minorHAnsi" w:cstheme="minorBidi"/>
            <w:noProof/>
            <w:szCs w:val="22"/>
          </w:rPr>
          <w:tab/>
        </w:r>
        <w:r w:rsidR="006A236D" w:rsidRPr="00CC12D7">
          <w:rPr>
            <w:rStyle w:val="a3"/>
            <w:rFonts w:ascii="黑体" w:eastAsia="黑体" w:hint="eastAsia"/>
            <w:noProof/>
          </w:rPr>
          <w:t>模块需求</w:t>
        </w:r>
        <w:r w:rsidR="006A236D">
          <w:rPr>
            <w:noProof/>
            <w:webHidden/>
          </w:rPr>
          <w:tab/>
        </w:r>
        <w:r w:rsidR="007E79BB">
          <w:rPr>
            <w:noProof/>
            <w:webHidden/>
          </w:rPr>
          <w:fldChar w:fldCharType="begin"/>
        </w:r>
        <w:r w:rsidR="006A236D">
          <w:rPr>
            <w:noProof/>
            <w:webHidden/>
          </w:rPr>
          <w:instrText xml:space="preserve"> PAGEREF _Toc511487932 \h </w:instrText>
        </w:r>
        <w:r w:rsidR="007E79BB">
          <w:rPr>
            <w:noProof/>
            <w:webHidden/>
          </w:rPr>
        </w:r>
        <w:r w:rsidR="007E79BB">
          <w:rPr>
            <w:noProof/>
            <w:webHidden/>
          </w:rPr>
          <w:fldChar w:fldCharType="separate"/>
        </w:r>
        <w:r w:rsidR="006A236D">
          <w:rPr>
            <w:noProof/>
            <w:webHidden/>
          </w:rPr>
          <w:t>4</w:t>
        </w:r>
        <w:r w:rsidR="007E79BB">
          <w:rPr>
            <w:noProof/>
            <w:webHidden/>
          </w:rPr>
          <w:fldChar w:fldCharType="end"/>
        </w:r>
      </w:hyperlink>
    </w:p>
    <w:p w:rsidR="006A236D" w:rsidRDefault="0061604B">
      <w:pPr>
        <w:pStyle w:val="22"/>
        <w:tabs>
          <w:tab w:val="left" w:pos="1260"/>
        </w:tabs>
        <w:rPr>
          <w:rFonts w:asciiTheme="minorHAnsi" w:eastAsiaTheme="minorEastAsia" w:hAnsiTheme="minorHAnsi" w:cstheme="minorBidi"/>
          <w:noProof/>
          <w:szCs w:val="22"/>
        </w:rPr>
      </w:pPr>
      <w:hyperlink w:anchor="_Toc511487933" w:history="1">
        <w:r w:rsidR="006A236D" w:rsidRPr="00CC12D7">
          <w:rPr>
            <w:rStyle w:val="a3"/>
            <w:noProof/>
          </w:rPr>
          <w:t>2.1</w:t>
        </w:r>
        <w:r w:rsidR="006A236D">
          <w:rPr>
            <w:rFonts w:asciiTheme="minorHAnsi" w:eastAsiaTheme="minorEastAsia" w:hAnsiTheme="minorHAnsi" w:cstheme="minorBidi"/>
            <w:noProof/>
            <w:szCs w:val="22"/>
          </w:rPr>
          <w:tab/>
        </w:r>
        <w:r w:rsidR="006A236D" w:rsidRPr="00CC12D7">
          <w:rPr>
            <w:rStyle w:val="a3"/>
            <w:rFonts w:hint="eastAsia"/>
            <w:noProof/>
          </w:rPr>
          <w:t>市场开发</w:t>
        </w:r>
        <w:r w:rsidR="006A236D">
          <w:rPr>
            <w:noProof/>
            <w:webHidden/>
          </w:rPr>
          <w:tab/>
        </w:r>
        <w:r w:rsidR="007E79BB">
          <w:rPr>
            <w:noProof/>
            <w:webHidden/>
          </w:rPr>
          <w:fldChar w:fldCharType="begin"/>
        </w:r>
        <w:r w:rsidR="006A236D">
          <w:rPr>
            <w:noProof/>
            <w:webHidden/>
          </w:rPr>
          <w:instrText xml:space="preserve"> PAGEREF _Toc511487933 \h </w:instrText>
        </w:r>
        <w:r w:rsidR="007E79BB">
          <w:rPr>
            <w:noProof/>
            <w:webHidden/>
          </w:rPr>
        </w:r>
        <w:r w:rsidR="007E79BB">
          <w:rPr>
            <w:noProof/>
            <w:webHidden/>
          </w:rPr>
          <w:fldChar w:fldCharType="separate"/>
        </w:r>
        <w:r w:rsidR="006A236D">
          <w:rPr>
            <w:noProof/>
            <w:webHidden/>
          </w:rPr>
          <w:t>4</w:t>
        </w:r>
        <w:r w:rsidR="007E79BB">
          <w:rPr>
            <w:noProof/>
            <w:webHidden/>
          </w:rPr>
          <w:fldChar w:fldCharType="end"/>
        </w:r>
      </w:hyperlink>
    </w:p>
    <w:p w:rsidR="006A236D" w:rsidRDefault="0061604B">
      <w:pPr>
        <w:pStyle w:val="32"/>
        <w:rPr>
          <w:rFonts w:asciiTheme="minorHAnsi" w:eastAsiaTheme="minorEastAsia" w:hAnsiTheme="minorHAnsi" w:cstheme="minorBidi"/>
          <w:noProof/>
          <w:szCs w:val="22"/>
        </w:rPr>
      </w:pPr>
      <w:hyperlink w:anchor="_Toc511487934" w:history="1">
        <w:r w:rsidR="006A236D" w:rsidRPr="00CC12D7">
          <w:rPr>
            <w:rStyle w:val="a3"/>
            <w:noProof/>
          </w:rPr>
          <w:t>2.1.1</w:t>
        </w:r>
        <w:r w:rsidR="006A236D">
          <w:rPr>
            <w:rFonts w:asciiTheme="minorHAnsi" w:eastAsiaTheme="minorEastAsia" w:hAnsiTheme="minorHAnsi" w:cstheme="minorBidi"/>
            <w:noProof/>
            <w:szCs w:val="22"/>
          </w:rPr>
          <w:tab/>
        </w:r>
        <w:r w:rsidR="006A236D" w:rsidRPr="00CC12D7">
          <w:rPr>
            <w:rStyle w:val="a3"/>
            <w:rFonts w:hint="eastAsia"/>
            <w:noProof/>
          </w:rPr>
          <w:t>危害识别与控制</w:t>
        </w:r>
        <w:r w:rsidR="006A236D">
          <w:rPr>
            <w:noProof/>
            <w:webHidden/>
          </w:rPr>
          <w:tab/>
        </w:r>
        <w:r w:rsidR="007E79BB">
          <w:rPr>
            <w:noProof/>
            <w:webHidden/>
          </w:rPr>
          <w:fldChar w:fldCharType="begin"/>
        </w:r>
        <w:r w:rsidR="006A236D">
          <w:rPr>
            <w:noProof/>
            <w:webHidden/>
          </w:rPr>
          <w:instrText xml:space="preserve"> PAGEREF _Toc511487934 \h </w:instrText>
        </w:r>
        <w:r w:rsidR="007E79BB">
          <w:rPr>
            <w:noProof/>
            <w:webHidden/>
          </w:rPr>
        </w:r>
        <w:r w:rsidR="007E79BB">
          <w:rPr>
            <w:noProof/>
            <w:webHidden/>
          </w:rPr>
          <w:fldChar w:fldCharType="separate"/>
        </w:r>
        <w:r w:rsidR="006A236D">
          <w:rPr>
            <w:noProof/>
            <w:webHidden/>
          </w:rPr>
          <w:t>5</w:t>
        </w:r>
        <w:r w:rsidR="007E79BB">
          <w:rPr>
            <w:noProof/>
            <w:webHidden/>
          </w:rPr>
          <w:fldChar w:fldCharType="end"/>
        </w:r>
      </w:hyperlink>
    </w:p>
    <w:p w:rsidR="006A236D" w:rsidRDefault="0061604B">
      <w:pPr>
        <w:pStyle w:val="40"/>
        <w:rPr>
          <w:rFonts w:asciiTheme="minorHAnsi" w:eastAsiaTheme="minorEastAsia" w:hAnsiTheme="minorHAnsi" w:cstheme="minorBidi"/>
          <w:noProof/>
          <w:szCs w:val="22"/>
        </w:rPr>
      </w:pPr>
      <w:hyperlink w:anchor="_Toc511487935" w:history="1">
        <w:r w:rsidR="006A236D" w:rsidRPr="00CC12D7">
          <w:rPr>
            <w:rStyle w:val="a3"/>
            <w:noProof/>
          </w:rPr>
          <w:t>2.1.1.1</w:t>
        </w:r>
        <w:r w:rsidR="006A236D">
          <w:rPr>
            <w:rFonts w:asciiTheme="minorHAnsi" w:eastAsiaTheme="minorEastAsia" w:hAnsiTheme="minorHAnsi" w:cstheme="minorBidi"/>
            <w:noProof/>
            <w:szCs w:val="22"/>
          </w:rPr>
          <w:tab/>
        </w:r>
        <w:r w:rsidR="006A236D" w:rsidRPr="00CC12D7">
          <w:rPr>
            <w:rStyle w:val="a3"/>
            <w:rFonts w:hint="eastAsia"/>
            <w:noProof/>
          </w:rPr>
          <w:t>危险源清单</w:t>
        </w:r>
        <w:r w:rsidR="006A236D">
          <w:rPr>
            <w:noProof/>
            <w:webHidden/>
          </w:rPr>
          <w:tab/>
        </w:r>
        <w:r w:rsidR="007E79BB">
          <w:rPr>
            <w:noProof/>
            <w:webHidden/>
          </w:rPr>
          <w:fldChar w:fldCharType="begin"/>
        </w:r>
        <w:r w:rsidR="006A236D">
          <w:rPr>
            <w:noProof/>
            <w:webHidden/>
          </w:rPr>
          <w:instrText xml:space="preserve"> PAGEREF _Toc511487935 \h </w:instrText>
        </w:r>
        <w:r w:rsidR="007E79BB">
          <w:rPr>
            <w:noProof/>
            <w:webHidden/>
          </w:rPr>
        </w:r>
        <w:r w:rsidR="007E79BB">
          <w:rPr>
            <w:noProof/>
            <w:webHidden/>
          </w:rPr>
          <w:fldChar w:fldCharType="separate"/>
        </w:r>
        <w:r w:rsidR="006A236D">
          <w:rPr>
            <w:noProof/>
            <w:webHidden/>
          </w:rPr>
          <w:t>5</w:t>
        </w:r>
        <w:r w:rsidR="007E79BB">
          <w:rPr>
            <w:noProof/>
            <w:webHidden/>
          </w:rPr>
          <w:fldChar w:fldCharType="end"/>
        </w:r>
      </w:hyperlink>
    </w:p>
    <w:p w:rsidR="006A236D" w:rsidRDefault="0061604B">
      <w:pPr>
        <w:pStyle w:val="40"/>
        <w:rPr>
          <w:rFonts w:asciiTheme="minorHAnsi" w:eastAsiaTheme="minorEastAsia" w:hAnsiTheme="minorHAnsi" w:cstheme="minorBidi"/>
          <w:noProof/>
          <w:szCs w:val="22"/>
        </w:rPr>
      </w:pPr>
      <w:hyperlink w:anchor="_Toc511487936" w:history="1">
        <w:r w:rsidR="006A236D" w:rsidRPr="00CC12D7">
          <w:rPr>
            <w:rStyle w:val="a3"/>
            <w:noProof/>
          </w:rPr>
          <w:t>2.1.1.2</w:t>
        </w:r>
        <w:r w:rsidR="006A236D">
          <w:rPr>
            <w:rFonts w:asciiTheme="minorHAnsi" w:eastAsiaTheme="minorEastAsia" w:hAnsiTheme="minorHAnsi" w:cstheme="minorBidi"/>
            <w:noProof/>
            <w:szCs w:val="22"/>
          </w:rPr>
          <w:tab/>
        </w:r>
        <w:r w:rsidR="006A236D" w:rsidRPr="00CC12D7">
          <w:rPr>
            <w:rStyle w:val="a3"/>
            <w:rFonts w:hint="eastAsia"/>
            <w:noProof/>
          </w:rPr>
          <w:t>危险源识别</w:t>
        </w:r>
        <w:r w:rsidR="006A236D">
          <w:rPr>
            <w:noProof/>
            <w:webHidden/>
          </w:rPr>
          <w:tab/>
        </w:r>
        <w:r w:rsidR="007E79BB">
          <w:rPr>
            <w:noProof/>
            <w:webHidden/>
          </w:rPr>
          <w:fldChar w:fldCharType="begin"/>
        </w:r>
        <w:r w:rsidR="006A236D">
          <w:rPr>
            <w:noProof/>
            <w:webHidden/>
          </w:rPr>
          <w:instrText xml:space="preserve"> PAGEREF _Toc511487936 \h </w:instrText>
        </w:r>
        <w:r w:rsidR="007E79BB">
          <w:rPr>
            <w:noProof/>
            <w:webHidden/>
          </w:rPr>
        </w:r>
        <w:r w:rsidR="007E79BB">
          <w:rPr>
            <w:noProof/>
            <w:webHidden/>
          </w:rPr>
          <w:fldChar w:fldCharType="separate"/>
        </w:r>
        <w:r w:rsidR="006A236D">
          <w:rPr>
            <w:noProof/>
            <w:webHidden/>
          </w:rPr>
          <w:t>5</w:t>
        </w:r>
        <w:r w:rsidR="007E79BB">
          <w:rPr>
            <w:noProof/>
            <w:webHidden/>
          </w:rPr>
          <w:fldChar w:fldCharType="end"/>
        </w:r>
      </w:hyperlink>
    </w:p>
    <w:p w:rsidR="006A236D" w:rsidRDefault="0061604B">
      <w:pPr>
        <w:pStyle w:val="32"/>
        <w:rPr>
          <w:rFonts w:asciiTheme="minorHAnsi" w:eastAsiaTheme="minorEastAsia" w:hAnsiTheme="minorHAnsi" w:cstheme="minorBidi"/>
          <w:noProof/>
          <w:szCs w:val="22"/>
        </w:rPr>
      </w:pPr>
      <w:hyperlink w:anchor="_Toc511487937" w:history="1">
        <w:r w:rsidR="006A236D" w:rsidRPr="00CC12D7">
          <w:rPr>
            <w:rStyle w:val="a3"/>
            <w:noProof/>
          </w:rPr>
          <w:t>2.1.2</w:t>
        </w:r>
        <w:r w:rsidR="006A236D">
          <w:rPr>
            <w:rFonts w:asciiTheme="minorHAnsi" w:eastAsiaTheme="minorEastAsia" w:hAnsiTheme="minorHAnsi" w:cstheme="minorBidi"/>
            <w:noProof/>
            <w:szCs w:val="22"/>
          </w:rPr>
          <w:tab/>
        </w:r>
        <w:r w:rsidR="006A236D" w:rsidRPr="00CC12D7">
          <w:rPr>
            <w:rStyle w:val="a3"/>
            <w:rFonts w:hint="eastAsia"/>
            <w:noProof/>
          </w:rPr>
          <w:t>监督检查</w:t>
        </w:r>
        <w:r w:rsidR="006A236D">
          <w:rPr>
            <w:noProof/>
            <w:webHidden/>
          </w:rPr>
          <w:tab/>
        </w:r>
        <w:r w:rsidR="007E79BB">
          <w:rPr>
            <w:noProof/>
            <w:webHidden/>
          </w:rPr>
          <w:fldChar w:fldCharType="begin"/>
        </w:r>
        <w:r w:rsidR="006A236D">
          <w:rPr>
            <w:noProof/>
            <w:webHidden/>
          </w:rPr>
          <w:instrText xml:space="preserve"> PAGEREF _Toc511487937 \h </w:instrText>
        </w:r>
        <w:r w:rsidR="007E79BB">
          <w:rPr>
            <w:noProof/>
            <w:webHidden/>
          </w:rPr>
        </w:r>
        <w:r w:rsidR="007E79BB">
          <w:rPr>
            <w:noProof/>
            <w:webHidden/>
          </w:rPr>
          <w:fldChar w:fldCharType="separate"/>
        </w:r>
        <w:r w:rsidR="006A236D">
          <w:rPr>
            <w:noProof/>
            <w:webHidden/>
          </w:rPr>
          <w:t>5</w:t>
        </w:r>
        <w:r w:rsidR="007E79BB">
          <w:rPr>
            <w:noProof/>
            <w:webHidden/>
          </w:rPr>
          <w:fldChar w:fldCharType="end"/>
        </w:r>
      </w:hyperlink>
    </w:p>
    <w:p w:rsidR="006A236D" w:rsidRDefault="0061604B">
      <w:pPr>
        <w:pStyle w:val="40"/>
        <w:rPr>
          <w:rFonts w:asciiTheme="minorHAnsi" w:eastAsiaTheme="minorEastAsia" w:hAnsiTheme="minorHAnsi" w:cstheme="minorBidi"/>
          <w:noProof/>
          <w:szCs w:val="22"/>
        </w:rPr>
      </w:pPr>
      <w:hyperlink w:anchor="_Toc511487938" w:history="1">
        <w:r w:rsidR="006A236D" w:rsidRPr="00CC12D7">
          <w:rPr>
            <w:rStyle w:val="a3"/>
            <w:noProof/>
          </w:rPr>
          <w:t>2.1.2.1</w:t>
        </w:r>
        <w:r w:rsidR="006A236D">
          <w:rPr>
            <w:rFonts w:asciiTheme="minorHAnsi" w:eastAsiaTheme="minorEastAsia" w:hAnsiTheme="minorHAnsi" w:cstheme="minorBidi"/>
            <w:noProof/>
            <w:szCs w:val="22"/>
          </w:rPr>
          <w:tab/>
        </w:r>
        <w:r w:rsidR="006A236D" w:rsidRPr="00CC12D7">
          <w:rPr>
            <w:rStyle w:val="a3"/>
            <w:noProof/>
          </w:rPr>
          <w:t>HSE</w:t>
        </w:r>
        <w:r w:rsidR="006A236D" w:rsidRPr="00CC12D7">
          <w:rPr>
            <w:rStyle w:val="a3"/>
            <w:rFonts w:hint="eastAsia"/>
            <w:noProof/>
          </w:rPr>
          <w:t>日常检查</w:t>
        </w:r>
        <w:r w:rsidR="006A236D">
          <w:rPr>
            <w:noProof/>
            <w:webHidden/>
          </w:rPr>
          <w:tab/>
        </w:r>
        <w:r w:rsidR="007E79BB">
          <w:rPr>
            <w:noProof/>
            <w:webHidden/>
          </w:rPr>
          <w:fldChar w:fldCharType="begin"/>
        </w:r>
        <w:r w:rsidR="006A236D">
          <w:rPr>
            <w:noProof/>
            <w:webHidden/>
          </w:rPr>
          <w:instrText xml:space="preserve"> PAGEREF _Toc511487938 \h </w:instrText>
        </w:r>
        <w:r w:rsidR="007E79BB">
          <w:rPr>
            <w:noProof/>
            <w:webHidden/>
          </w:rPr>
        </w:r>
        <w:r w:rsidR="007E79BB">
          <w:rPr>
            <w:noProof/>
            <w:webHidden/>
          </w:rPr>
          <w:fldChar w:fldCharType="separate"/>
        </w:r>
        <w:r w:rsidR="006A236D">
          <w:rPr>
            <w:noProof/>
            <w:webHidden/>
          </w:rPr>
          <w:t>5</w:t>
        </w:r>
        <w:r w:rsidR="007E79BB">
          <w:rPr>
            <w:noProof/>
            <w:webHidden/>
          </w:rPr>
          <w:fldChar w:fldCharType="end"/>
        </w:r>
      </w:hyperlink>
    </w:p>
    <w:p w:rsidR="006A236D" w:rsidRDefault="0061604B">
      <w:pPr>
        <w:pStyle w:val="40"/>
        <w:rPr>
          <w:rFonts w:asciiTheme="minorHAnsi" w:eastAsiaTheme="minorEastAsia" w:hAnsiTheme="minorHAnsi" w:cstheme="minorBidi"/>
          <w:noProof/>
          <w:szCs w:val="22"/>
        </w:rPr>
      </w:pPr>
      <w:hyperlink w:anchor="_Toc511487939" w:history="1">
        <w:r w:rsidR="006A236D" w:rsidRPr="00CC12D7">
          <w:rPr>
            <w:rStyle w:val="a3"/>
            <w:noProof/>
          </w:rPr>
          <w:t>2.1.2.2</w:t>
        </w:r>
        <w:r w:rsidR="006A236D">
          <w:rPr>
            <w:rFonts w:asciiTheme="minorHAnsi" w:eastAsiaTheme="minorEastAsia" w:hAnsiTheme="minorHAnsi" w:cstheme="minorBidi"/>
            <w:noProof/>
            <w:szCs w:val="22"/>
          </w:rPr>
          <w:tab/>
        </w:r>
        <w:r w:rsidR="006A236D" w:rsidRPr="00CC12D7">
          <w:rPr>
            <w:rStyle w:val="a3"/>
            <w:noProof/>
          </w:rPr>
          <w:t>HSE</w:t>
        </w:r>
        <w:r w:rsidR="006A236D" w:rsidRPr="00CC12D7">
          <w:rPr>
            <w:rStyle w:val="a3"/>
            <w:rFonts w:hint="eastAsia"/>
            <w:noProof/>
          </w:rPr>
          <w:t>专项检查</w:t>
        </w:r>
        <w:r w:rsidR="006A236D">
          <w:rPr>
            <w:noProof/>
            <w:webHidden/>
          </w:rPr>
          <w:tab/>
        </w:r>
        <w:r w:rsidR="007E79BB">
          <w:rPr>
            <w:noProof/>
            <w:webHidden/>
          </w:rPr>
          <w:fldChar w:fldCharType="begin"/>
        </w:r>
        <w:r w:rsidR="006A236D">
          <w:rPr>
            <w:noProof/>
            <w:webHidden/>
          </w:rPr>
          <w:instrText xml:space="preserve"> PAGEREF _Toc511487939 \h </w:instrText>
        </w:r>
        <w:r w:rsidR="007E79BB">
          <w:rPr>
            <w:noProof/>
            <w:webHidden/>
          </w:rPr>
        </w:r>
        <w:r w:rsidR="007E79BB">
          <w:rPr>
            <w:noProof/>
            <w:webHidden/>
          </w:rPr>
          <w:fldChar w:fldCharType="separate"/>
        </w:r>
        <w:r w:rsidR="006A236D">
          <w:rPr>
            <w:noProof/>
            <w:webHidden/>
          </w:rPr>
          <w:t>6</w:t>
        </w:r>
        <w:r w:rsidR="007E79BB">
          <w:rPr>
            <w:noProof/>
            <w:webHidden/>
          </w:rPr>
          <w:fldChar w:fldCharType="end"/>
        </w:r>
      </w:hyperlink>
    </w:p>
    <w:p w:rsidR="006A236D" w:rsidRDefault="0061604B">
      <w:pPr>
        <w:pStyle w:val="40"/>
        <w:rPr>
          <w:rFonts w:asciiTheme="minorHAnsi" w:eastAsiaTheme="minorEastAsia" w:hAnsiTheme="minorHAnsi" w:cstheme="minorBidi"/>
          <w:noProof/>
          <w:szCs w:val="22"/>
        </w:rPr>
      </w:pPr>
      <w:hyperlink w:anchor="_Toc511487940" w:history="1">
        <w:r w:rsidR="006A236D" w:rsidRPr="00CC12D7">
          <w:rPr>
            <w:rStyle w:val="a3"/>
            <w:noProof/>
          </w:rPr>
          <w:t>2.1.2.3</w:t>
        </w:r>
        <w:r w:rsidR="006A236D">
          <w:rPr>
            <w:rFonts w:asciiTheme="minorHAnsi" w:eastAsiaTheme="minorEastAsia" w:hAnsiTheme="minorHAnsi" w:cstheme="minorBidi"/>
            <w:noProof/>
            <w:szCs w:val="22"/>
          </w:rPr>
          <w:tab/>
        </w:r>
        <w:r w:rsidR="006A236D" w:rsidRPr="00CC12D7">
          <w:rPr>
            <w:rStyle w:val="a3"/>
            <w:rFonts w:hint="eastAsia"/>
            <w:noProof/>
          </w:rPr>
          <w:t>整改通知</w:t>
        </w:r>
        <w:r w:rsidR="006A236D">
          <w:rPr>
            <w:noProof/>
            <w:webHidden/>
          </w:rPr>
          <w:tab/>
        </w:r>
        <w:r w:rsidR="007E79BB">
          <w:rPr>
            <w:noProof/>
            <w:webHidden/>
          </w:rPr>
          <w:fldChar w:fldCharType="begin"/>
        </w:r>
        <w:r w:rsidR="006A236D">
          <w:rPr>
            <w:noProof/>
            <w:webHidden/>
          </w:rPr>
          <w:instrText xml:space="preserve"> PAGEREF _Toc511487940 \h </w:instrText>
        </w:r>
        <w:r w:rsidR="007E79BB">
          <w:rPr>
            <w:noProof/>
            <w:webHidden/>
          </w:rPr>
        </w:r>
        <w:r w:rsidR="007E79BB">
          <w:rPr>
            <w:noProof/>
            <w:webHidden/>
          </w:rPr>
          <w:fldChar w:fldCharType="separate"/>
        </w:r>
        <w:r w:rsidR="006A236D">
          <w:rPr>
            <w:noProof/>
            <w:webHidden/>
          </w:rPr>
          <w:t>6</w:t>
        </w:r>
        <w:r w:rsidR="007E79BB">
          <w:rPr>
            <w:noProof/>
            <w:webHidden/>
          </w:rPr>
          <w:fldChar w:fldCharType="end"/>
        </w:r>
      </w:hyperlink>
    </w:p>
    <w:p w:rsidR="006A236D" w:rsidRDefault="0061604B">
      <w:pPr>
        <w:pStyle w:val="40"/>
        <w:rPr>
          <w:rFonts w:asciiTheme="minorHAnsi" w:eastAsiaTheme="minorEastAsia" w:hAnsiTheme="minorHAnsi" w:cstheme="minorBidi"/>
          <w:noProof/>
          <w:szCs w:val="22"/>
        </w:rPr>
      </w:pPr>
      <w:hyperlink w:anchor="_Toc511487941" w:history="1">
        <w:r w:rsidR="006A236D" w:rsidRPr="00CC12D7">
          <w:rPr>
            <w:rStyle w:val="a3"/>
            <w:noProof/>
          </w:rPr>
          <w:t>2.1.2.4</w:t>
        </w:r>
        <w:r w:rsidR="006A236D">
          <w:rPr>
            <w:rFonts w:asciiTheme="minorHAnsi" w:eastAsiaTheme="minorEastAsia" w:hAnsiTheme="minorHAnsi" w:cstheme="minorBidi"/>
            <w:noProof/>
            <w:szCs w:val="22"/>
          </w:rPr>
          <w:tab/>
        </w:r>
        <w:r w:rsidR="006A236D" w:rsidRPr="00CC12D7">
          <w:rPr>
            <w:rStyle w:val="a3"/>
            <w:rFonts w:hint="eastAsia"/>
            <w:noProof/>
          </w:rPr>
          <w:t>整改回复</w:t>
        </w:r>
        <w:r w:rsidR="006A236D">
          <w:rPr>
            <w:noProof/>
            <w:webHidden/>
          </w:rPr>
          <w:tab/>
        </w:r>
        <w:r w:rsidR="007E79BB">
          <w:rPr>
            <w:noProof/>
            <w:webHidden/>
          </w:rPr>
          <w:fldChar w:fldCharType="begin"/>
        </w:r>
        <w:r w:rsidR="006A236D">
          <w:rPr>
            <w:noProof/>
            <w:webHidden/>
          </w:rPr>
          <w:instrText xml:space="preserve"> PAGEREF _Toc511487941 \h </w:instrText>
        </w:r>
        <w:r w:rsidR="007E79BB">
          <w:rPr>
            <w:noProof/>
            <w:webHidden/>
          </w:rPr>
        </w:r>
        <w:r w:rsidR="007E79BB">
          <w:rPr>
            <w:noProof/>
            <w:webHidden/>
          </w:rPr>
          <w:fldChar w:fldCharType="separate"/>
        </w:r>
        <w:r w:rsidR="006A236D">
          <w:rPr>
            <w:noProof/>
            <w:webHidden/>
          </w:rPr>
          <w:t>6</w:t>
        </w:r>
        <w:r w:rsidR="007E79BB">
          <w:rPr>
            <w:noProof/>
            <w:webHidden/>
          </w:rPr>
          <w:fldChar w:fldCharType="end"/>
        </w:r>
      </w:hyperlink>
    </w:p>
    <w:p w:rsidR="006A236D" w:rsidRDefault="0061604B">
      <w:pPr>
        <w:pStyle w:val="40"/>
        <w:rPr>
          <w:rFonts w:asciiTheme="minorHAnsi" w:eastAsiaTheme="minorEastAsia" w:hAnsiTheme="minorHAnsi" w:cstheme="minorBidi"/>
          <w:noProof/>
          <w:szCs w:val="22"/>
        </w:rPr>
      </w:pPr>
      <w:hyperlink w:anchor="_Toc511487942" w:history="1">
        <w:r w:rsidR="006A236D" w:rsidRPr="00CC12D7">
          <w:rPr>
            <w:rStyle w:val="a3"/>
            <w:noProof/>
          </w:rPr>
          <w:t>2.1.2.5</w:t>
        </w:r>
        <w:r w:rsidR="006A236D">
          <w:rPr>
            <w:rFonts w:asciiTheme="minorHAnsi" w:eastAsiaTheme="minorEastAsia" w:hAnsiTheme="minorHAnsi" w:cstheme="minorBidi"/>
            <w:noProof/>
            <w:szCs w:val="22"/>
          </w:rPr>
          <w:tab/>
        </w:r>
        <w:r w:rsidR="006A236D" w:rsidRPr="00CC12D7">
          <w:rPr>
            <w:rStyle w:val="a3"/>
            <w:rFonts w:hint="eastAsia"/>
            <w:noProof/>
          </w:rPr>
          <w:t>隐患排查</w:t>
        </w:r>
        <w:r w:rsidR="006A236D">
          <w:rPr>
            <w:noProof/>
            <w:webHidden/>
          </w:rPr>
          <w:tab/>
        </w:r>
        <w:r w:rsidR="007E79BB">
          <w:rPr>
            <w:noProof/>
            <w:webHidden/>
          </w:rPr>
          <w:fldChar w:fldCharType="begin"/>
        </w:r>
        <w:r w:rsidR="006A236D">
          <w:rPr>
            <w:noProof/>
            <w:webHidden/>
          </w:rPr>
          <w:instrText xml:space="preserve"> PAGEREF _Toc511487942 \h </w:instrText>
        </w:r>
        <w:r w:rsidR="007E79BB">
          <w:rPr>
            <w:noProof/>
            <w:webHidden/>
          </w:rPr>
        </w:r>
        <w:r w:rsidR="007E79BB">
          <w:rPr>
            <w:noProof/>
            <w:webHidden/>
          </w:rPr>
          <w:fldChar w:fldCharType="separate"/>
        </w:r>
        <w:r w:rsidR="006A236D">
          <w:rPr>
            <w:noProof/>
            <w:webHidden/>
          </w:rPr>
          <w:t>6</w:t>
        </w:r>
        <w:r w:rsidR="007E79BB">
          <w:rPr>
            <w:noProof/>
            <w:webHidden/>
          </w:rPr>
          <w:fldChar w:fldCharType="end"/>
        </w:r>
      </w:hyperlink>
    </w:p>
    <w:p w:rsidR="006A236D" w:rsidRDefault="0061604B">
      <w:pPr>
        <w:pStyle w:val="32"/>
        <w:rPr>
          <w:rFonts w:asciiTheme="minorHAnsi" w:eastAsiaTheme="minorEastAsia" w:hAnsiTheme="minorHAnsi" w:cstheme="minorBidi"/>
          <w:noProof/>
          <w:szCs w:val="22"/>
        </w:rPr>
      </w:pPr>
      <w:hyperlink w:anchor="_Toc511487943" w:history="1">
        <w:r w:rsidR="006A236D" w:rsidRPr="00CC12D7">
          <w:rPr>
            <w:rStyle w:val="a3"/>
            <w:noProof/>
          </w:rPr>
          <w:t>2.1.3</w:t>
        </w:r>
        <w:r w:rsidR="006A236D">
          <w:rPr>
            <w:rFonts w:asciiTheme="minorHAnsi" w:eastAsiaTheme="minorEastAsia" w:hAnsiTheme="minorHAnsi" w:cstheme="minorBidi"/>
            <w:noProof/>
            <w:szCs w:val="22"/>
          </w:rPr>
          <w:tab/>
        </w:r>
        <w:r w:rsidR="006A236D" w:rsidRPr="00CC12D7">
          <w:rPr>
            <w:rStyle w:val="a3"/>
            <w:noProof/>
          </w:rPr>
          <w:t>HSE</w:t>
        </w:r>
        <w:r w:rsidR="006A236D" w:rsidRPr="00CC12D7">
          <w:rPr>
            <w:rStyle w:val="a3"/>
            <w:rFonts w:hint="eastAsia"/>
            <w:noProof/>
          </w:rPr>
          <w:t>奖惩</w:t>
        </w:r>
        <w:r w:rsidR="006A236D">
          <w:rPr>
            <w:noProof/>
            <w:webHidden/>
          </w:rPr>
          <w:tab/>
        </w:r>
        <w:r w:rsidR="007E79BB">
          <w:rPr>
            <w:noProof/>
            <w:webHidden/>
          </w:rPr>
          <w:fldChar w:fldCharType="begin"/>
        </w:r>
        <w:r w:rsidR="006A236D">
          <w:rPr>
            <w:noProof/>
            <w:webHidden/>
          </w:rPr>
          <w:instrText xml:space="preserve"> PAGEREF _Toc511487943 \h </w:instrText>
        </w:r>
        <w:r w:rsidR="007E79BB">
          <w:rPr>
            <w:noProof/>
            <w:webHidden/>
          </w:rPr>
        </w:r>
        <w:r w:rsidR="007E79BB">
          <w:rPr>
            <w:noProof/>
            <w:webHidden/>
          </w:rPr>
          <w:fldChar w:fldCharType="separate"/>
        </w:r>
        <w:r w:rsidR="006A236D">
          <w:rPr>
            <w:noProof/>
            <w:webHidden/>
          </w:rPr>
          <w:t>7</w:t>
        </w:r>
        <w:r w:rsidR="007E79BB">
          <w:rPr>
            <w:noProof/>
            <w:webHidden/>
          </w:rPr>
          <w:fldChar w:fldCharType="end"/>
        </w:r>
      </w:hyperlink>
    </w:p>
    <w:p w:rsidR="006A236D" w:rsidRDefault="0061604B">
      <w:pPr>
        <w:pStyle w:val="40"/>
        <w:rPr>
          <w:rFonts w:asciiTheme="minorHAnsi" w:eastAsiaTheme="minorEastAsia" w:hAnsiTheme="minorHAnsi" w:cstheme="minorBidi"/>
          <w:noProof/>
          <w:szCs w:val="22"/>
        </w:rPr>
      </w:pPr>
      <w:hyperlink w:anchor="_Toc511487944" w:history="1">
        <w:r w:rsidR="006A236D" w:rsidRPr="00CC12D7">
          <w:rPr>
            <w:rStyle w:val="a3"/>
            <w:noProof/>
          </w:rPr>
          <w:t>2.1.3.1</w:t>
        </w:r>
        <w:r w:rsidR="006A236D">
          <w:rPr>
            <w:rFonts w:asciiTheme="minorHAnsi" w:eastAsiaTheme="minorEastAsia" w:hAnsiTheme="minorHAnsi" w:cstheme="minorBidi"/>
            <w:noProof/>
            <w:szCs w:val="22"/>
          </w:rPr>
          <w:tab/>
        </w:r>
        <w:r w:rsidR="006A236D" w:rsidRPr="00CC12D7">
          <w:rPr>
            <w:rStyle w:val="a3"/>
            <w:noProof/>
          </w:rPr>
          <w:t>HSE</w:t>
        </w:r>
        <w:r w:rsidR="006A236D" w:rsidRPr="00CC12D7">
          <w:rPr>
            <w:rStyle w:val="a3"/>
            <w:rFonts w:hint="eastAsia"/>
            <w:noProof/>
          </w:rPr>
          <w:t>奖惩</w:t>
        </w:r>
        <w:r w:rsidR="006A236D">
          <w:rPr>
            <w:noProof/>
            <w:webHidden/>
          </w:rPr>
          <w:tab/>
        </w:r>
        <w:r w:rsidR="007E79BB">
          <w:rPr>
            <w:noProof/>
            <w:webHidden/>
          </w:rPr>
          <w:fldChar w:fldCharType="begin"/>
        </w:r>
        <w:r w:rsidR="006A236D">
          <w:rPr>
            <w:noProof/>
            <w:webHidden/>
          </w:rPr>
          <w:instrText xml:space="preserve"> PAGEREF _Toc511487944 \h </w:instrText>
        </w:r>
        <w:r w:rsidR="007E79BB">
          <w:rPr>
            <w:noProof/>
            <w:webHidden/>
          </w:rPr>
        </w:r>
        <w:r w:rsidR="007E79BB">
          <w:rPr>
            <w:noProof/>
            <w:webHidden/>
          </w:rPr>
          <w:fldChar w:fldCharType="separate"/>
        </w:r>
        <w:r w:rsidR="006A236D">
          <w:rPr>
            <w:noProof/>
            <w:webHidden/>
          </w:rPr>
          <w:t>7</w:t>
        </w:r>
        <w:r w:rsidR="007E79BB">
          <w:rPr>
            <w:noProof/>
            <w:webHidden/>
          </w:rPr>
          <w:fldChar w:fldCharType="end"/>
        </w:r>
      </w:hyperlink>
    </w:p>
    <w:p w:rsidR="006A236D" w:rsidRDefault="0061604B">
      <w:pPr>
        <w:pStyle w:val="32"/>
        <w:rPr>
          <w:rFonts w:asciiTheme="minorHAnsi" w:eastAsiaTheme="minorEastAsia" w:hAnsiTheme="minorHAnsi" w:cstheme="minorBidi"/>
          <w:noProof/>
          <w:szCs w:val="22"/>
        </w:rPr>
      </w:pPr>
      <w:hyperlink w:anchor="_Toc511487945" w:history="1">
        <w:r w:rsidR="006A236D" w:rsidRPr="00CC12D7">
          <w:rPr>
            <w:rStyle w:val="a3"/>
            <w:noProof/>
          </w:rPr>
          <w:t>2.1.4</w:t>
        </w:r>
        <w:r w:rsidR="006A236D">
          <w:rPr>
            <w:rFonts w:asciiTheme="minorHAnsi" w:eastAsiaTheme="minorEastAsia" w:hAnsiTheme="minorHAnsi" w:cstheme="minorBidi"/>
            <w:noProof/>
            <w:szCs w:val="22"/>
          </w:rPr>
          <w:tab/>
        </w:r>
        <w:r w:rsidR="006A236D" w:rsidRPr="00CC12D7">
          <w:rPr>
            <w:rStyle w:val="a3"/>
            <w:noProof/>
          </w:rPr>
          <w:t>HSE</w:t>
        </w:r>
        <w:r w:rsidR="006A236D" w:rsidRPr="00CC12D7">
          <w:rPr>
            <w:rStyle w:val="a3"/>
            <w:rFonts w:hint="eastAsia"/>
            <w:noProof/>
          </w:rPr>
          <w:t>报告</w:t>
        </w:r>
        <w:r w:rsidR="006A236D">
          <w:rPr>
            <w:noProof/>
            <w:webHidden/>
          </w:rPr>
          <w:tab/>
        </w:r>
        <w:r w:rsidR="007E79BB">
          <w:rPr>
            <w:noProof/>
            <w:webHidden/>
          </w:rPr>
          <w:fldChar w:fldCharType="begin"/>
        </w:r>
        <w:r w:rsidR="006A236D">
          <w:rPr>
            <w:noProof/>
            <w:webHidden/>
          </w:rPr>
          <w:instrText xml:space="preserve"> PAGEREF _Toc511487945 \h </w:instrText>
        </w:r>
        <w:r w:rsidR="007E79BB">
          <w:rPr>
            <w:noProof/>
            <w:webHidden/>
          </w:rPr>
        </w:r>
        <w:r w:rsidR="007E79BB">
          <w:rPr>
            <w:noProof/>
            <w:webHidden/>
          </w:rPr>
          <w:fldChar w:fldCharType="separate"/>
        </w:r>
        <w:r w:rsidR="006A236D">
          <w:rPr>
            <w:noProof/>
            <w:webHidden/>
          </w:rPr>
          <w:t>7</w:t>
        </w:r>
        <w:r w:rsidR="007E79BB">
          <w:rPr>
            <w:noProof/>
            <w:webHidden/>
          </w:rPr>
          <w:fldChar w:fldCharType="end"/>
        </w:r>
      </w:hyperlink>
    </w:p>
    <w:p w:rsidR="006A236D" w:rsidRDefault="0061604B">
      <w:pPr>
        <w:pStyle w:val="40"/>
        <w:rPr>
          <w:rFonts w:asciiTheme="minorHAnsi" w:eastAsiaTheme="minorEastAsia" w:hAnsiTheme="minorHAnsi" w:cstheme="minorBidi"/>
          <w:noProof/>
          <w:szCs w:val="22"/>
        </w:rPr>
      </w:pPr>
      <w:hyperlink w:anchor="_Toc511487946" w:history="1">
        <w:r w:rsidR="006A236D" w:rsidRPr="00CC12D7">
          <w:rPr>
            <w:rStyle w:val="a3"/>
            <w:noProof/>
          </w:rPr>
          <w:t>2.1.4.1</w:t>
        </w:r>
        <w:r w:rsidR="006A236D">
          <w:rPr>
            <w:rFonts w:asciiTheme="minorHAnsi" w:eastAsiaTheme="minorEastAsia" w:hAnsiTheme="minorHAnsi" w:cstheme="minorBidi"/>
            <w:noProof/>
            <w:szCs w:val="22"/>
          </w:rPr>
          <w:tab/>
        </w:r>
        <w:r w:rsidR="006A236D" w:rsidRPr="00CC12D7">
          <w:rPr>
            <w:rStyle w:val="a3"/>
            <w:noProof/>
          </w:rPr>
          <w:t>HSE</w:t>
        </w:r>
        <w:r w:rsidR="006A236D" w:rsidRPr="00CC12D7">
          <w:rPr>
            <w:rStyle w:val="a3"/>
            <w:rFonts w:hint="eastAsia"/>
            <w:noProof/>
          </w:rPr>
          <w:t>周报</w:t>
        </w:r>
        <w:r w:rsidR="006A236D">
          <w:rPr>
            <w:noProof/>
            <w:webHidden/>
          </w:rPr>
          <w:tab/>
        </w:r>
        <w:r w:rsidR="007E79BB">
          <w:rPr>
            <w:noProof/>
            <w:webHidden/>
          </w:rPr>
          <w:fldChar w:fldCharType="begin"/>
        </w:r>
        <w:r w:rsidR="006A236D">
          <w:rPr>
            <w:noProof/>
            <w:webHidden/>
          </w:rPr>
          <w:instrText xml:space="preserve"> PAGEREF _Toc511487946 \h </w:instrText>
        </w:r>
        <w:r w:rsidR="007E79BB">
          <w:rPr>
            <w:noProof/>
            <w:webHidden/>
          </w:rPr>
        </w:r>
        <w:r w:rsidR="007E79BB">
          <w:rPr>
            <w:noProof/>
            <w:webHidden/>
          </w:rPr>
          <w:fldChar w:fldCharType="separate"/>
        </w:r>
        <w:r w:rsidR="006A236D">
          <w:rPr>
            <w:noProof/>
            <w:webHidden/>
          </w:rPr>
          <w:t>7</w:t>
        </w:r>
        <w:r w:rsidR="007E79BB">
          <w:rPr>
            <w:noProof/>
            <w:webHidden/>
          </w:rPr>
          <w:fldChar w:fldCharType="end"/>
        </w:r>
      </w:hyperlink>
    </w:p>
    <w:p w:rsidR="006A236D" w:rsidRDefault="0061604B">
      <w:pPr>
        <w:pStyle w:val="40"/>
        <w:rPr>
          <w:rFonts w:asciiTheme="minorHAnsi" w:eastAsiaTheme="minorEastAsia" w:hAnsiTheme="minorHAnsi" w:cstheme="minorBidi"/>
          <w:noProof/>
          <w:szCs w:val="22"/>
        </w:rPr>
      </w:pPr>
      <w:hyperlink w:anchor="_Toc511487947" w:history="1">
        <w:r w:rsidR="006A236D" w:rsidRPr="00CC12D7">
          <w:rPr>
            <w:rStyle w:val="a3"/>
            <w:noProof/>
          </w:rPr>
          <w:t>2.1.4.2</w:t>
        </w:r>
        <w:r w:rsidR="006A236D">
          <w:rPr>
            <w:rFonts w:asciiTheme="minorHAnsi" w:eastAsiaTheme="minorEastAsia" w:hAnsiTheme="minorHAnsi" w:cstheme="minorBidi"/>
            <w:noProof/>
            <w:szCs w:val="22"/>
          </w:rPr>
          <w:tab/>
        </w:r>
        <w:r w:rsidR="006A236D" w:rsidRPr="00CC12D7">
          <w:rPr>
            <w:rStyle w:val="a3"/>
            <w:noProof/>
          </w:rPr>
          <w:t>HSE</w:t>
        </w:r>
        <w:r w:rsidR="006A236D" w:rsidRPr="00CC12D7">
          <w:rPr>
            <w:rStyle w:val="a3"/>
            <w:rFonts w:hint="eastAsia"/>
            <w:noProof/>
          </w:rPr>
          <w:t>月报</w:t>
        </w:r>
        <w:r w:rsidR="006A236D">
          <w:rPr>
            <w:noProof/>
            <w:webHidden/>
          </w:rPr>
          <w:tab/>
        </w:r>
        <w:r w:rsidR="007E79BB">
          <w:rPr>
            <w:noProof/>
            <w:webHidden/>
          </w:rPr>
          <w:fldChar w:fldCharType="begin"/>
        </w:r>
        <w:r w:rsidR="006A236D">
          <w:rPr>
            <w:noProof/>
            <w:webHidden/>
          </w:rPr>
          <w:instrText xml:space="preserve"> PAGEREF _Toc511487947 \h </w:instrText>
        </w:r>
        <w:r w:rsidR="007E79BB">
          <w:rPr>
            <w:noProof/>
            <w:webHidden/>
          </w:rPr>
        </w:r>
        <w:r w:rsidR="007E79BB">
          <w:rPr>
            <w:noProof/>
            <w:webHidden/>
          </w:rPr>
          <w:fldChar w:fldCharType="separate"/>
        </w:r>
        <w:r w:rsidR="006A236D">
          <w:rPr>
            <w:noProof/>
            <w:webHidden/>
          </w:rPr>
          <w:t>7</w:t>
        </w:r>
        <w:r w:rsidR="007E79BB">
          <w:rPr>
            <w:noProof/>
            <w:webHidden/>
          </w:rPr>
          <w:fldChar w:fldCharType="end"/>
        </w:r>
      </w:hyperlink>
    </w:p>
    <w:p w:rsidR="006A236D" w:rsidRDefault="0061604B">
      <w:pPr>
        <w:pStyle w:val="40"/>
        <w:rPr>
          <w:rFonts w:asciiTheme="minorHAnsi" w:eastAsiaTheme="minorEastAsia" w:hAnsiTheme="minorHAnsi" w:cstheme="minorBidi"/>
          <w:noProof/>
          <w:szCs w:val="22"/>
        </w:rPr>
      </w:pPr>
      <w:hyperlink w:anchor="_Toc511487948" w:history="1">
        <w:r w:rsidR="006A236D" w:rsidRPr="00CC12D7">
          <w:rPr>
            <w:rStyle w:val="a3"/>
            <w:noProof/>
          </w:rPr>
          <w:t>2.1.4.3</w:t>
        </w:r>
        <w:r w:rsidR="006A236D">
          <w:rPr>
            <w:rFonts w:asciiTheme="minorHAnsi" w:eastAsiaTheme="minorEastAsia" w:hAnsiTheme="minorHAnsi" w:cstheme="minorBidi"/>
            <w:noProof/>
            <w:szCs w:val="22"/>
          </w:rPr>
          <w:tab/>
        </w:r>
        <w:r w:rsidR="006A236D" w:rsidRPr="00CC12D7">
          <w:rPr>
            <w:rStyle w:val="a3"/>
            <w:rFonts w:hint="eastAsia"/>
            <w:noProof/>
          </w:rPr>
          <w:t>安全会议（周报）</w:t>
        </w:r>
        <w:r w:rsidR="006A236D">
          <w:rPr>
            <w:noProof/>
            <w:webHidden/>
          </w:rPr>
          <w:tab/>
        </w:r>
        <w:r w:rsidR="007E79BB">
          <w:rPr>
            <w:noProof/>
            <w:webHidden/>
          </w:rPr>
          <w:fldChar w:fldCharType="begin"/>
        </w:r>
        <w:r w:rsidR="006A236D">
          <w:rPr>
            <w:noProof/>
            <w:webHidden/>
          </w:rPr>
          <w:instrText xml:space="preserve"> PAGEREF _Toc511487948 \h </w:instrText>
        </w:r>
        <w:r w:rsidR="007E79BB">
          <w:rPr>
            <w:noProof/>
            <w:webHidden/>
          </w:rPr>
        </w:r>
        <w:r w:rsidR="007E79BB">
          <w:rPr>
            <w:noProof/>
            <w:webHidden/>
          </w:rPr>
          <w:fldChar w:fldCharType="separate"/>
        </w:r>
        <w:r w:rsidR="006A236D">
          <w:rPr>
            <w:noProof/>
            <w:webHidden/>
          </w:rPr>
          <w:t>7</w:t>
        </w:r>
        <w:r w:rsidR="007E79BB">
          <w:rPr>
            <w:noProof/>
            <w:webHidden/>
          </w:rPr>
          <w:fldChar w:fldCharType="end"/>
        </w:r>
      </w:hyperlink>
    </w:p>
    <w:p w:rsidR="006A236D" w:rsidRDefault="0061604B">
      <w:pPr>
        <w:pStyle w:val="32"/>
        <w:rPr>
          <w:rFonts w:asciiTheme="minorHAnsi" w:eastAsiaTheme="minorEastAsia" w:hAnsiTheme="minorHAnsi" w:cstheme="minorBidi"/>
          <w:noProof/>
          <w:szCs w:val="22"/>
        </w:rPr>
      </w:pPr>
      <w:hyperlink w:anchor="_Toc511487949" w:history="1">
        <w:r w:rsidR="006A236D" w:rsidRPr="00CC12D7">
          <w:rPr>
            <w:rStyle w:val="a3"/>
            <w:noProof/>
          </w:rPr>
          <w:t>2.1.5</w:t>
        </w:r>
        <w:r w:rsidR="006A236D">
          <w:rPr>
            <w:rFonts w:asciiTheme="minorHAnsi" w:eastAsiaTheme="minorEastAsia" w:hAnsiTheme="minorHAnsi" w:cstheme="minorBidi"/>
            <w:noProof/>
            <w:szCs w:val="22"/>
          </w:rPr>
          <w:tab/>
        </w:r>
        <w:r w:rsidR="006A236D" w:rsidRPr="00CC12D7">
          <w:rPr>
            <w:rStyle w:val="a3"/>
            <w:rFonts w:hint="eastAsia"/>
            <w:noProof/>
          </w:rPr>
          <w:t>教育培训</w:t>
        </w:r>
        <w:r w:rsidR="006A236D">
          <w:rPr>
            <w:noProof/>
            <w:webHidden/>
          </w:rPr>
          <w:tab/>
        </w:r>
        <w:r w:rsidR="007E79BB">
          <w:rPr>
            <w:noProof/>
            <w:webHidden/>
          </w:rPr>
          <w:fldChar w:fldCharType="begin"/>
        </w:r>
        <w:r w:rsidR="006A236D">
          <w:rPr>
            <w:noProof/>
            <w:webHidden/>
          </w:rPr>
          <w:instrText xml:space="preserve"> PAGEREF _Toc511487949 \h </w:instrText>
        </w:r>
        <w:r w:rsidR="007E79BB">
          <w:rPr>
            <w:noProof/>
            <w:webHidden/>
          </w:rPr>
        </w:r>
        <w:r w:rsidR="007E79BB">
          <w:rPr>
            <w:noProof/>
            <w:webHidden/>
          </w:rPr>
          <w:fldChar w:fldCharType="separate"/>
        </w:r>
        <w:r w:rsidR="006A236D">
          <w:rPr>
            <w:noProof/>
            <w:webHidden/>
          </w:rPr>
          <w:t>7</w:t>
        </w:r>
        <w:r w:rsidR="007E79BB">
          <w:rPr>
            <w:noProof/>
            <w:webHidden/>
          </w:rPr>
          <w:fldChar w:fldCharType="end"/>
        </w:r>
      </w:hyperlink>
    </w:p>
    <w:p w:rsidR="006A236D" w:rsidRDefault="0061604B">
      <w:pPr>
        <w:pStyle w:val="40"/>
        <w:rPr>
          <w:rFonts w:asciiTheme="minorHAnsi" w:eastAsiaTheme="minorEastAsia" w:hAnsiTheme="minorHAnsi" w:cstheme="minorBidi"/>
          <w:noProof/>
          <w:szCs w:val="22"/>
        </w:rPr>
      </w:pPr>
      <w:hyperlink w:anchor="_Toc511487950" w:history="1">
        <w:r w:rsidR="006A236D" w:rsidRPr="00CC12D7">
          <w:rPr>
            <w:rStyle w:val="a3"/>
            <w:noProof/>
          </w:rPr>
          <w:t>2.1.5.1</w:t>
        </w:r>
        <w:r w:rsidR="006A236D">
          <w:rPr>
            <w:rFonts w:asciiTheme="minorHAnsi" w:eastAsiaTheme="minorEastAsia" w:hAnsiTheme="minorHAnsi" w:cstheme="minorBidi"/>
            <w:noProof/>
            <w:szCs w:val="22"/>
          </w:rPr>
          <w:tab/>
        </w:r>
        <w:r w:rsidR="006A236D" w:rsidRPr="00CC12D7">
          <w:rPr>
            <w:rStyle w:val="a3"/>
            <w:rFonts w:hint="eastAsia"/>
            <w:noProof/>
          </w:rPr>
          <w:t>入场培训</w:t>
        </w:r>
        <w:r w:rsidR="006A236D">
          <w:rPr>
            <w:noProof/>
            <w:webHidden/>
          </w:rPr>
          <w:tab/>
        </w:r>
        <w:r w:rsidR="007E79BB">
          <w:rPr>
            <w:noProof/>
            <w:webHidden/>
          </w:rPr>
          <w:fldChar w:fldCharType="begin"/>
        </w:r>
        <w:r w:rsidR="006A236D">
          <w:rPr>
            <w:noProof/>
            <w:webHidden/>
          </w:rPr>
          <w:instrText xml:space="preserve"> PAGEREF _Toc511487950 \h </w:instrText>
        </w:r>
        <w:r w:rsidR="007E79BB">
          <w:rPr>
            <w:noProof/>
            <w:webHidden/>
          </w:rPr>
        </w:r>
        <w:r w:rsidR="007E79BB">
          <w:rPr>
            <w:noProof/>
            <w:webHidden/>
          </w:rPr>
          <w:fldChar w:fldCharType="separate"/>
        </w:r>
        <w:r w:rsidR="006A236D">
          <w:rPr>
            <w:noProof/>
            <w:webHidden/>
          </w:rPr>
          <w:t>7</w:t>
        </w:r>
        <w:r w:rsidR="007E79BB">
          <w:rPr>
            <w:noProof/>
            <w:webHidden/>
          </w:rPr>
          <w:fldChar w:fldCharType="end"/>
        </w:r>
      </w:hyperlink>
    </w:p>
    <w:p w:rsidR="006A236D" w:rsidRDefault="0061604B">
      <w:pPr>
        <w:pStyle w:val="40"/>
        <w:rPr>
          <w:rFonts w:asciiTheme="minorHAnsi" w:eastAsiaTheme="minorEastAsia" w:hAnsiTheme="minorHAnsi" w:cstheme="minorBidi"/>
          <w:noProof/>
          <w:szCs w:val="22"/>
        </w:rPr>
      </w:pPr>
      <w:hyperlink w:anchor="_Toc511487951" w:history="1">
        <w:r w:rsidR="006A236D" w:rsidRPr="00CC12D7">
          <w:rPr>
            <w:rStyle w:val="a3"/>
            <w:noProof/>
          </w:rPr>
          <w:t>2.1.5.2</w:t>
        </w:r>
        <w:r w:rsidR="006A236D">
          <w:rPr>
            <w:rFonts w:asciiTheme="minorHAnsi" w:eastAsiaTheme="minorEastAsia" w:hAnsiTheme="minorHAnsi" w:cstheme="minorBidi"/>
            <w:noProof/>
            <w:szCs w:val="22"/>
          </w:rPr>
          <w:tab/>
        </w:r>
        <w:r w:rsidR="006A236D" w:rsidRPr="00CC12D7">
          <w:rPr>
            <w:rStyle w:val="a3"/>
            <w:rFonts w:hint="eastAsia"/>
            <w:noProof/>
          </w:rPr>
          <w:t>专项培训</w:t>
        </w:r>
        <w:r w:rsidR="006A236D">
          <w:rPr>
            <w:noProof/>
            <w:webHidden/>
          </w:rPr>
          <w:tab/>
        </w:r>
        <w:r w:rsidR="007E79BB">
          <w:rPr>
            <w:noProof/>
            <w:webHidden/>
          </w:rPr>
          <w:fldChar w:fldCharType="begin"/>
        </w:r>
        <w:r w:rsidR="006A236D">
          <w:rPr>
            <w:noProof/>
            <w:webHidden/>
          </w:rPr>
          <w:instrText xml:space="preserve"> PAGEREF _Toc511487951 \h </w:instrText>
        </w:r>
        <w:r w:rsidR="007E79BB">
          <w:rPr>
            <w:noProof/>
            <w:webHidden/>
          </w:rPr>
        </w:r>
        <w:r w:rsidR="007E79BB">
          <w:rPr>
            <w:noProof/>
            <w:webHidden/>
          </w:rPr>
          <w:fldChar w:fldCharType="separate"/>
        </w:r>
        <w:r w:rsidR="006A236D">
          <w:rPr>
            <w:noProof/>
            <w:webHidden/>
          </w:rPr>
          <w:t>8</w:t>
        </w:r>
        <w:r w:rsidR="007E79BB">
          <w:rPr>
            <w:noProof/>
            <w:webHidden/>
          </w:rPr>
          <w:fldChar w:fldCharType="end"/>
        </w:r>
      </w:hyperlink>
    </w:p>
    <w:p w:rsidR="006A236D" w:rsidRDefault="0061604B">
      <w:pPr>
        <w:pStyle w:val="40"/>
        <w:rPr>
          <w:rFonts w:asciiTheme="minorHAnsi" w:eastAsiaTheme="minorEastAsia" w:hAnsiTheme="minorHAnsi" w:cstheme="minorBidi"/>
          <w:noProof/>
          <w:szCs w:val="22"/>
        </w:rPr>
      </w:pPr>
      <w:hyperlink w:anchor="_Toc511487952" w:history="1">
        <w:r w:rsidR="006A236D" w:rsidRPr="00CC12D7">
          <w:rPr>
            <w:rStyle w:val="a3"/>
            <w:noProof/>
          </w:rPr>
          <w:t>2.1.5.3</w:t>
        </w:r>
        <w:r w:rsidR="006A236D">
          <w:rPr>
            <w:rFonts w:asciiTheme="minorHAnsi" w:eastAsiaTheme="minorEastAsia" w:hAnsiTheme="minorHAnsi" w:cstheme="minorBidi"/>
            <w:noProof/>
            <w:szCs w:val="22"/>
          </w:rPr>
          <w:tab/>
        </w:r>
        <w:r w:rsidR="006A236D" w:rsidRPr="00CC12D7">
          <w:rPr>
            <w:rStyle w:val="a3"/>
            <w:rFonts w:hint="eastAsia"/>
            <w:noProof/>
          </w:rPr>
          <w:t>培训记录（新员工、三级培训、日常，文化，安全）</w:t>
        </w:r>
        <w:r w:rsidR="006A236D">
          <w:rPr>
            <w:noProof/>
            <w:webHidden/>
          </w:rPr>
          <w:tab/>
        </w:r>
        <w:r w:rsidR="007E79BB">
          <w:rPr>
            <w:noProof/>
            <w:webHidden/>
          </w:rPr>
          <w:fldChar w:fldCharType="begin"/>
        </w:r>
        <w:r w:rsidR="006A236D">
          <w:rPr>
            <w:noProof/>
            <w:webHidden/>
          </w:rPr>
          <w:instrText xml:space="preserve"> PAGEREF _Toc511487952 \h </w:instrText>
        </w:r>
        <w:r w:rsidR="007E79BB">
          <w:rPr>
            <w:noProof/>
            <w:webHidden/>
          </w:rPr>
        </w:r>
        <w:r w:rsidR="007E79BB">
          <w:rPr>
            <w:noProof/>
            <w:webHidden/>
          </w:rPr>
          <w:fldChar w:fldCharType="separate"/>
        </w:r>
        <w:r w:rsidR="006A236D">
          <w:rPr>
            <w:noProof/>
            <w:webHidden/>
          </w:rPr>
          <w:t>8</w:t>
        </w:r>
        <w:r w:rsidR="007E79BB">
          <w:rPr>
            <w:noProof/>
            <w:webHidden/>
          </w:rPr>
          <w:fldChar w:fldCharType="end"/>
        </w:r>
      </w:hyperlink>
    </w:p>
    <w:p w:rsidR="006A236D" w:rsidRDefault="0061604B">
      <w:pPr>
        <w:pStyle w:val="32"/>
        <w:rPr>
          <w:rFonts w:asciiTheme="minorHAnsi" w:eastAsiaTheme="minorEastAsia" w:hAnsiTheme="minorHAnsi" w:cstheme="minorBidi"/>
          <w:noProof/>
          <w:szCs w:val="22"/>
        </w:rPr>
      </w:pPr>
      <w:hyperlink w:anchor="_Toc511487953" w:history="1">
        <w:r w:rsidR="006A236D" w:rsidRPr="00CC12D7">
          <w:rPr>
            <w:rStyle w:val="a3"/>
            <w:noProof/>
          </w:rPr>
          <w:t>2.1.6</w:t>
        </w:r>
        <w:r w:rsidR="006A236D">
          <w:rPr>
            <w:rFonts w:asciiTheme="minorHAnsi" w:eastAsiaTheme="minorEastAsia" w:hAnsiTheme="minorHAnsi" w:cstheme="minorBidi"/>
            <w:noProof/>
            <w:szCs w:val="22"/>
          </w:rPr>
          <w:tab/>
        </w:r>
        <w:r w:rsidR="006A236D" w:rsidRPr="00CC12D7">
          <w:rPr>
            <w:rStyle w:val="a3"/>
            <w:rFonts w:hint="eastAsia"/>
            <w:noProof/>
          </w:rPr>
          <w:t>应急管理</w:t>
        </w:r>
        <w:r w:rsidR="006A236D">
          <w:rPr>
            <w:noProof/>
            <w:webHidden/>
          </w:rPr>
          <w:tab/>
        </w:r>
        <w:r w:rsidR="007E79BB">
          <w:rPr>
            <w:noProof/>
            <w:webHidden/>
          </w:rPr>
          <w:fldChar w:fldCharType="begin"/>
        </w:r>
        <w:r w:rsidR="006A236D">
          <w:rPr>
            <w:noProof/>
            <w:webHidden/>
          </w:rPr>
          <w:instrText xml:space="preserve"> PAGEREF _Toc511487953 \h </w:instrText>
        </w:r>
        <w:r w:rsidR="007E79BB">
          <w:rPr>
            <w:noProof/>
            <w:webHidden/>
          </w:rPr>
        </w:r>
        <w:r w:rsidR="007E79BB">
          <w:rPr>
            <w:noProof/>
            <w:webHidden/>
          </w:rPr>
          <w:fldChar w:fldCharType="separate"/>
        </w:r>
        <w:r w:rsidR="006A236D">
          <w:rPr>
            <w:noProof/>
            <w:webHidden/>
          </w:rPr>
          <w:t>8</w:t>
        </w:r>
        <w:r w:rsidR="007E79BB">
          <w:rPr>
            <w:noProof/>
            <w:webHidden/>
          </w:rPr>
          <w:fldChar w:fldCharType="end"/>
        </w:r>
      </w:hyperlink>
    </w:p>
    <w:p w:rsidR="006A236D" w:rsidRDefault="0061604B">
      <w:pPr>
        <w:pStyle w:val="40"/>
        <w:rPr>
          <w:rFonts w:asciiTheme="minorHAnsi" w:eastAsiaTheme="minorEastAsia" w:hAnsiTheme="minorHAnsi" w:cstheme="minorBidi"/>
          <w:noProof/>
          <w:szCs w:val="22"/>
        </w:rPr>
      </w:pPr>
      <w:hyperlink w:anchor="_Toc511487954" w:history="1">
        <w:r w:rsidR="006A236D" w:rsidRPr="00CC12D7">
          <w:rPr>
            <w:rStyle w:val="a3"/>
            <w:noProof/>
          </w:rPr>
          <w:t>2.1.6.1</w:t>
        </w:r>
        <w:r w:rsidR="006A236D">
          <w:rPr>
            <w:rFonts w:asciiTheme="minorHAnsi" w:eastAsiaTheme="minorEastAsia" w:hAnsiTheme="minorHAnsi" w:cstheme="minorBidi"/>
            <w:noProof/>
            <w:szCs w:val="22"/>
          </w:rPr>
          <w:tab/>
        </w:r>
        <w:r w:rsidR="006A236D" w:rsidRPr="00CC12D7">
          <w:rPr>
            <w:rStyle w:val="a3"/>
            <w:rFonts w:hint="eastAsia"/>
            <w:noProof/>
          </w:rPr>
          <w:t>应急预案</w:t>
        </w:r>
        <w:r w:rsidR="006A236D">
          <w:rPr>
            <w:noProof/>
            <w:webHidden/>
          </w:rPr>
          <w:tab/>
        </w:r>
        <w:r w:rsidR="007E79BB">
          <w:rPr>
            <w:noProof/>
            <w:webHidden/>
          </w:rPr>
          <w:fldChar w:fldCharType="begin"/>
        </w:r>
        <w:r w:rsidR="006A236D">
          <w:rPr>
            <w:noProof/>
            <w:webHidden/>
          </w:rPr>
          <w:instrText xml:space="preserve"> PAGEREF _Toc511487954 \h </w:instrText>
        </w:r>
        <w:r w:rsidR="007E79BB">
          <w:rPr>
            <w:noProof/>
            <w:webHidden/>
          </w:rPr>
        </w:r>
        <w:r w:rsidR="007E79BB">
          <w:rPr>
            <w:noProof/>
            <w:webHidden/>
          </w:rPr>
          <w:fldChar w:fldCharType="separate"/>
        </w:r>
        <w:r w:rsidR="006A236D">
          <w:rPr>
            <w:noProof/>
            <w:webHidden/>
          </w:rPr>
          <w:t>8</w:t>
        </w:r>
        <w:r w:rsidR="007E79BB">
          <w:rPr>
            <w:noProof/>
            <w:webHidden/>
          </w:rPr>
          <w:fldChar w:fldCharType="end"/>
        </w:r>
      </w:hyperlink>
    </w:p>
    <w:p w:rsidR="006A236D" w:rsidRDefault="0061604B">
      <w:pPr>
        <w:pStyle w:val="40"/>
        <w:rPr>
          <w:rFonts w:asciiTheme="minorHAnsi" w:eastAsiaTheme="minorEastAsia" w:hAnsiTheme="minorHAnsi" w:cstheme="minorBidi"/>
          <w:noProof/>
          <w:szCs w:val="22"/>
        </w:rPr>
      </w:pPr>
      <w:hyperlink w:anchor="_Toc511487955" w:history="1">
        <w:r w:rsidR="006A236D" w:rsidRPr="00CC12D7">
          <w:rPr>
            <w:rStyle w:val="a3"/>
            <w:noProof/>
          </w:rPr>
          <w:t>2.1.6.2</w:t>
        </w:r>
        <w:r w:rsidR="006A236D">
          <w:rPr>
            <w:rFonts w:asciiTheme="minorHAnsi" w:eastAsiaTheme="minorEastAsia" w:hAnsiTheme="minorHAnsi" w:cstheme="minorBidi"/>
            <w:noProof/>
            <w:szCs w:val="22"/>
          </w:rPr>
          <w:tab/>
        </w:r>
        <w:r w:rsidR="006A236D" w:rsidRPr="00CC12D7">
          <w:rPr>
            <w:rStyle w:val="a3"/>
            <w:rFonts w:hint="eastAsia"/>
            <w:noProof/>
          </w:rPr>
          <w:t>应急演练计划</w:t>
        </w:r>
        <w:r w:rsidR="006A236D">
          <w:rPr>
            <w:noProof/>
            <w:webHidden/>
          </w:rPr>
          <w:tab/>
        </w:r>
        <w:r w:rsidR="007E79BB">
          <w:rPr>
            <w:noProof/>
            <w:webHidden/>
          </w:rPr>
          <w:fldChar w:fldCharType="begin"/>
        </w:r>
        <w:r w:rsidR="006A236D">
          <w:rPr>
            <w:noProof/>
            <w:webHidden/>
          </w:rPr>
          <w:instrText xml:space="preserve"> PAGEREF _Toc511487955 \h </w:instrText>
        </w:r>
        <w:r w:rsidR="007E79BB">
          <w:rPr>
            <w:noProof/>
            <w:webHidden/>
          </w:rPr>
        </w:r>
        <w:r w:rsidR="007E79BB">
          <w:rPr>
            <w:noProof/>
            <w:webHidden/>
          </w:rPr>
          <w:fldChar w:fldCharType="separate"/>
        </w:r>
        <w:r w:rsidR="006A236D">
          <w:rPr>
            <w:noProof/>
            <w:webHidden/>
          </w:rPr>
          <w:t>8</w:t>
        </w:r>
        <w:r w:rsidR="007E79BB">
          <w:rPr>
            <w:noProof/>
            <w:webHidden/>
          </w:rPr>
          <w:fldChar w:fldCharType="end"/>
        </w:r>
      </w:hyperlink>
    </w:p>
    <w:p w:rsidR="006A236D" w:rsidRDefault="0061604B">
      <w:pPr>
        <w:pStyle w:val="40"/>
        <w:rPr>
          <w:rFonts w:asciiTheme="minorHAnsi" w:eastAsiaTheme="minorEastAsia" w:hAnsiTheme="minorHAnsi" w:cstheme="minorBidi"/>
          <w:noProof/>
          <w:szCs w:val="22"/>
        </w:rPr>
      </w:pPr>
      <w:hyperlink w:anchor="_Toc511487956" w:history="1">
        <w:r w:rsidR="006A236D" w:rsidRPr="00CC12D7">
          <w:rPr>
            <w:rStyle w:val="a3"/>
            <w:noProof/>
          </w:rPr>
          <w:t>2.1.6.3</w:t>
        </w:r>
        <w:r w:rsidR="006A236D">
          <w:rPr>
            <w:rFonts w:asciiTheme="minorHAnsi" w:eastAsiaTheme="minorEastAsia" w:hAnsiTheme="minorHAnsi" w:cstheme="minorBidi"/>
            <w:noProof/>
            <w:szCs w:val="22"/>
          </w:rPr>
          <w:tab/>
        </w:r>
        <w:r w:rsidR="006A236D" w:rsidRPr="00CC12D7">
          <w:rPr>
            <w:rStyle w:val="a3"/>
            <w:rFonts w:hint="eastAsia"/>
            <w:noProof/>
          </w:rPr>
          <w:t>应急演练</w:t>
        </w:r>
        <w:r w:rsidR="006A236D">
          <w:rPr>
            <w:noProof/>
            <w:webHidden/>
          </w:rPr>
          <w:tab/>
        </w:r>
        <w:r w:rsidR="007E79BB">
          <w:rPr>
            <w:noProof/>
            <w:webHidden/>
          </w:rPr>
          <w:fldChar w:fldCharType="begin"/>
        </w:r>
        <w:r w:rsidR="006A236D">
          <w:rPr>
            <w:noProof/>
            <w:webHidden/>
          </w:rPr>
          <w:instrText xml:space="preserve"> PAGEREF _Toc511487956 \h </w:instrText>
        </w:r>
        <w:r w:rsidR="007E79BB">
          <w:rPr>
            <w:noProof/>
            <w:webHidden/>
          </w:rPr>
        </w:r>
        <w:r w:rsidR="007E79BB">
          <w:rPr>
            <w:noProof/>
            <w:webHidden/>
          </w:rPr>
          <w:fldChar w:fldCharType="separate"/>
        </w:r>
        <w:r w:rsidR="006A236D">
          <w:rPr>
            <w:noProof/>
            <w:webHidden/>
          </w:rPr>
          <w:t>8</w:t>
        </w:r>
        <w:r w:rsidR="007E79BB">
          <w:rPr>
            <w:noProof/>
            <w:webHidden/>
          </w:rPr>
          <w:fldChar w:fldCharType="end"/>
        </w:r>
      </w:hyperlink>
    </w:p>
    <w:p w:rsidR="006A236D" w:rsidRDefault="0061604B">
      <w:pPr>
        <w:pStyle w:val="32"/>
        <w:rPr>
          <w:rFonts w:asciiTheme="minorHAnsi" w:eastAsiaTheme="minorEastAsia" w:hAnsiTheme="minorHAnsi" w:cstheme="minorBidi"/>
          <w:noProof/>
          <w:szCs w:val="22"/>
        </w:rPr>
      </w:pPr>
      <w:hyperlink w:anchor="_Toc511487957" w:history="1">
        <w:r w:rsidR="006A236D" w:rsidRPr="00CC12D7">
          <w:rPr>
            <w:rStyle w:val="a3"/>
            <w:noProof/>
          </w:rPr>
          <w:t>2.1.7</w:t>
        </w:r>
        <w:r w:rsidR="006A236D">
          <w:rPr>
            <w:rFonts w:asciiTheme="minorHAnsi" w:eastAsiaTheme="minorEastAsia" w:hAnsiTheme="minorHAnsi" w:cstheme="minorBidi"/>
            <w:noProof/>
            <w:szCs w:val="22"/>
          </w:rPr>
          <w:tab/>
        </w:r>
        <w:r w:rsidR="006A236D" w:rsidRPr="00CC12D7">
          <w:rPr>
            <w:rStyle w:val="a3"/>
            <w:rFonts w:hint="eastAsia"/>
            <w:noProof/>
          </w:rPr>
          <w:t>环境监测委托</w:t>
        </w:r>
        <w:r w:rsidR="006A236D">
          <w:rPr>
            <w:noProof/>
            <w:webHidden/>
          </w:rPr>
          <w:tab/>
        </w:r>
        <w:r w:rsidR="007E79BB">
          <w:rPr>
            <w:noProof/>
            <w:webHidden/>
          </w:rPr>
          <w:fldChar w:fldCharType="begin"/>
        </w:r>
        <w:r w:rsidR="006A236D">
          <w:rPr>
            <w:noProof/>
            <w:webHidden/>
          </w:rPr>
          <w:instrText xml:space="preserve"> PAGEREF _Toc511487957 \h </w:instrText>
        </w:r>
        <w:r w:rsidR="007E79BB">
          <w:rPr>
            <w:noProof/>
            <w:webHidden/>
          </w:rPr>
        </w:r>
        <w:r w:rsidR="007E79BB">
          <w:rPr>
            <w:noProof/>
            <w:webHidden/>
          </w:rPr>
          <w:fldChar w:fldCharType="separate"/>
        </w:r>
        <w:r w:rsidR="006A236D">
          <w:rPr>
            <w:noProof/>
            <w:webHidden/>
          </w:rPr>
          <w:t>9</w:t>
        </w:r>
        <w:r w:rsidR="007E79BB">
          <w:rPr>
            <w:noProof/>
            <w:webHidden/>
          </w:rPr>
          <w:fldChar w:fldCharType="end"/>
        </w:r>
      </w:hyperlink>
    </w:p>
    <w:p w:rsidR="006A236D" w:rsidRDefault="0061604B">
      <w:pPr>
        <w:pStyle w:val="40"/>
        <w:rPr>
          <w:rFonts w:asciiTheme="minorHAnsi" w:eastAsiaTheme="minorEastAsia" w:hAnsiTheme="minorHAnsi" w:cstheme="minorBidi"/>
          <w:noProof/>
          <w:szCs w:val="22"/>
        </w:rPr>
      </w:pPr>
      <w:hyperlink w:anchor="_Toc511487958" w:history="1">
        <w:r w:rsidR="006A236D" w:rsidRPr="00CC12D7">
          <w:rPr>
            <w:rStyle w:val="a3"/>
            <w:noProof/>
          </w:rPr>
          <w:t>2.1.7.1</w:t>
        </w:r>
        <w:r w:rsidR="006A236D">
          <w:rPr>
            <w:rFonts w:asciiTheme="minorHAnsi" w:eastAsiaTheme="minorEastAsia" w:hAnsiTheme="minorHAnsi" w:cstheme="minorBidi"/>
            <w:noProof/>
            <w:szCs w:val="22"/>
          </w:rPr>
          <w:tab/>
        </w:r>
        <w:r w:rsidR="006A236D" w:rsidRPr="00CC12D7">
          <w:rPr>
            <w:rStyle w:val="a3"/>
            <w:rFonts w:hint="eastAsia"/>
            <w:noProof/>
          </w:rPr>
          <w:t>环境监测委托</w:t>
        </w:r>
        <w:r w:rsidR="006A236D">
          <w:rPr>
            <w:noProof/>
            <w:webHidden/>
          </w:rPr>
          <w:tab/>
        </w:r>
        <w:r w:rsidR="007E79BB">
          <w:rPr>
            <w:noProof/>
            <w:webHidden/>
          </w:rPr>
          <w:fldChar w:fldCharType="begin"/>
        </w:r>
        <w:r w:rsidR="006A236D">
          <w:rPr>
            <w:noProof/>
            <w:webHidden/>
          </w:rPr>
          <w:instrText xml:space="preserve"> PAGEREF _Toc511487958 \h </w:instrText>
        </w:r>
        <w:r w:rsidR="007E79BB">
          <w:rPr>
            <w:noProof/>
            <w:webHidden/>
          </w:rPr>
        </w:r>
        <w:r w:rsidR="007E79BB">
          <w:rPr>
            <w:noProof/>
            <w:webHidden/>
          </w:rPr>
          <w:fldChar w:fldCharType="separate"/>
        </w:r>
        <w:r w:rsidR="006A236D">
          <w:rPr>
            <w:noProof/>
            <w:webHidden/>
          </w:rPr>
          <w:t>9</w:t>
        </w:r>
        <w:r w:rsidR="007E79BB">
          <w:rPr>
            <w:noProof/>
            <w:webHidden/>
          </w:rPr>
          <w:fldChar w:fldCharType="end"/>
        </w:r>
      </w:hyperlink>
    </w:p>
    <w:p w:rsidR="006A236D" w:rsidRDefault="0061604B">
      <w:pPr>
        <w:pStyle w:val="32"/>
        <w:rPr>
          <w:rFonts w:asciiTheme="minorHAnsi" w:eastAsiaTheme="minorEastAsia" w:hAnsiTheme="minorHAnsi" w:cstheme="minorBidi"/>
          <w:noProof/>
          <w:szCs w:val="22"/>
        </w:rPr>
      </w:pPr>
      <w:hyperlink w:anchor="_Toc511487959" w:history="1">
        <w:r w:rsidR="006A236D" w:rsidRPr="00CC12D7">
          <w:rPr>
            <w:rStyle w:val="a3"/>
            <w:noProof/>
          </w:rPr>
          <w:t>2.1.8</w:t>
        </w:r>
        <w:r w:rsidR="006A236D">
          <w:rPr>
            <w:rFonts w:asciiTheme="minorHAnsi" w:eastAsiaTheme="minorEastAsia" w:hAnsiTheme="minorHAnsi" w:cstheme="minorBidi"/>
            <w:noProof/>
            <w:szCs w:val="22"/>
          </w:rPr>
          <w:tab/>
        </w:r>
        <w:r w:rsidR="006A236D" w:rsidRPr="00CC12D7">
          <w:rPr>
            <w:rStyle w:val="a3"/>
            <w:rFonts w:hint="eastAsia"/>
            <w:noProof/>
          </w:rPr>
          <w:t>事故管理</w:t>
        </w:r>
        <w:r w:rsidR="006A236D">
          <w:rPr>
            <w:noProof/>
            <w:webHidden/>
          </w:rPr>
          <w:tab/>
        </w:r>
        <w:r w:rsidR="007E79BB">
          <w:rPr>
            <w:noProof/>
            <w:webHidden/>
          </w:rPr>
          <w:fldChar w:fldCharType="begin"/>
        </w:r>
        <w:r w:rsidR="006A236D">
          <w:rPr>
            <w:noProof/>
            <w:webHidden/>
          </w:rPr>
          <w:instrText xml:space="preserve"> PAGEREF _Toc511487959 \h </w:instrText>
        </w:r>
        <w:r w:rsidR="007E79BB">
          <w:rPr>
            <w:noProof/>
            <w:webHidden/>
          </w:rPr>
        </w:r>
        <w:r w:rsidR="007E79BB">
          <w:rPr>
            <w:noProof/>
            <w:webHidden/>
          </w:rPr>
          <w:fldChar w:fldCharType="separate"/>
        </w:r>
        <w:r w:rsidR="006A236D">
          <w:rPr>
            <w:noProof/>
            <w:webHidden/>
          </w:rPr>
          <w:t>9</w:t>
        </w:r>
        <w:r w:rsidR="007E79BB">
          <w:rPr>
            <w:noProof/>
            <w:webHidden/>
          </w:rPr>
          <w:fldChar w:fldCharType="end"/>
        </w:r>
      </w:hyperlink>
    </w:p>
    <w:p w:rsidR="006A236D" w:rsidRDefault="0061604B">
      <w:pPr>
        <w:pStyle w:val="40"/>
        <w:rPr>
          <w:rFonts w:asciiTheme="minorHAnsi" w:eastAsiaTheme="minorEastAsia" w:hAnsiTheme="minorHAnsi" w:cstheme="minorBidi"/>
          <w:noProof/>
          <w:szCs w:val="22"/>
        </w:rPr>
      </w:pPr>
      <w:hyperlink w:anchor="_Toc511487960" w:history="1">
        <w:r w:rsidR="006A236D" w:rsidRPr="00CC12D7">
          <w:rPr>
            <w:rStyle w:val="a3"/>
            <w:noProof/>
          </w:rPr>
          <w:t>2.1.8.1</w:t>
        </w:r>
        <w:r w:rsidR="006A236D">
          <w:rPr>
            <w:rFonts w:asciiTheme="minorHAnsi" w:eastAsiaTheme="minorEastAsia" w:hAnsiTheme="minorHAnsi" w:cstheme="minorBidi"/>
            <w:noProof/>
            <w:szCs w:val="22"/>
          </w:rPr>
          <w:tab/>
        </w:r>
        <w:r w:rsidR="006A236D" w:rsidRPr="00CC12D7">
          <w:rPr>
            <w:rStyle w:val="a3"/>
            <w:rFonts w:hint="eastAsia"/>
            <w:noProof/>
          </w:rPr>
          <w:t>事故快报</w:t>
        </w:r>
        <w:r w:rsidR="006A236D">
          <w:rPr>
            <w:noProof/>
            <w:webHidden/>
          </w:rPr>
          <w:tab/>
        </w:r>
        <w:r w:rsidR="007E79BB">
          <w:rPr>
            <w:noProof/>
            <w:webHidden/>
          </w:rPr>
          <w:fldChar w:fldCharType="begin"/>
        </w:r>
        <w:r w:rsidR="006A236D">
          <w:rPr>
            <w:noProof/>
            <w:webHidden/>
          </w:rPr>
          <w:instrText xml:space="preserve"> PAGEREF _Toc511487960 \h </w:instrText>
        </w:r>
        <w:r w:rsidR="007E79BB">
          <w:rPr>
            <w:noProof/>
            <w:webHidden/>
          </w:rPr>
        </w:r>
        <w:r w:rsidR="007E79BB">
          <w:rPr>
            <w:noProof/>
            <w:webHidden/>
          </w:rPr>
          <w:fldChar w:fldCharType="separate"/>
        </w:r>
        <w:r w:rsidR="006A236D">
          <w:rPr>
            <w:noProof/>
            <w:webHidden/>
          </w:rPr>
          <w:t>9</w:t>
        </w:r>
        <w:r w:rsidR="007E79BB">
          <w:rPr>
            <w:noProof/>
            <w:webHidden/>
          </w:rPr>
          <w:fldChar w:fldCharType="end"/>
        </w:r>
      </w:hyperlink>
    </w:p>
    <w:p w:rsidR="006A236D" w:rsidRDefault="0061604B">
      <w:pPr>
        <w:pStyle w:val="40"/>
        <w:rPr>
          <w:rFonts w:asciiTheme="minorHAnsi" w:eastAsiaTheme="minorEastAsia" w:hAnsiTheme="minorHAnsi" w:cstheme="minorBidi"/>
          <w:noProof/>
          <w:szCs w:val="22"/>
        </w:rPr>
      </w:pPr>
      <w:hyperlink w:anchor="_Toc511487961" w:history="1">
        <w:r w:rsidR="006A236D" w:rsidRPr="00CC12D7">
          <w:rPr>
            <w:rStyle w:val="a3"/>
            <w:noProof/>
          </w:rPr>
          <w:t>2.1.8.2</w:t>
        </w:r>
        <w:r w:rsidR="006A236D">
          <w:rPr>
            <w:rFonts w:asciiTheme="minorHAnsi" w:eastAsiaTheme="minorEastAsia" w:hAnsiTheme="minorHAnsi" w:cstheme="minorBidi"/>
            <w:noProof/>
            <w:szCs w:val="22"/>
          </w:rPr>
          <w:tab/>
        </w:r>
        <w:r w:rsidR="006A236D" w:rsidRPr="00CC12D7">
          <w:rPr>
            <w:rStyle w:val="a3"/>
            <w:rFonts w:hint="eastAsia"/>
            <w:noProof/>
          </w:rPr>
          <w:t>事故调查报告</w:t>
        </w:r>
        <w:r w:rsidR="006A236D">
          <w:rPr>
            <w:noProof/>
            <w:webHidden/>
          </w:rPr>
          <w:tab/>
        </w:r>
        <w:r w:rsidR="007E79BB">
          <w:rPr>
            <w:noProof/>
            <w:webHidden/>
          </w:rPr>
          <w:fldChar w:fldCharType="begin"/>
        </w:r>
        <w:r w:rsidR="006A236D">
          <w:rPr>
            <w:noProof/>
            <w:webHidden/>
          </w:rPr>
          <w:instrText xml:space="preserve"> PAGEREF _Toc511487961 \h </w:instrText>
        </w:r>
        <w:r w:rsidR="007E79BB">
          <w:rPr>
            <w:noProof/>
            <w:webHidden/>
          </w:rPr>
        </w:r>
        <w:r w:rsidR="007E79BB">
          <w:rPr>
            <w:noProof/>
            <w:webHidden/>
          </w:rPr>
          <w:fldChar w:fldCharType="separate"/>
        </w:r>
        <w:r w:rsidR="006A236D">
          <w:rPr>
            <w:noProof/>
            <w:webHidden/>
          </w:rPr>
          <w:t>9</w:t>
        </w:r>
        <w:r w:rsidR="007E79BB">
          <w:rPr>
            <w:noProof/>
            <w:webHidden/>
          </w:rPr>
          <w:fldChar w:fldCharType="end"/>
        </w:r>
      </w:hyperlink>
    </w:p>
    <w:p w:rsidR="006A236D" w:rsidRDefault="0061604B">
      <w:pPr>
        <w:pStyle w:val="32"/>
        <w:rPr>
          <w:rFonts w:asciiTheme="minorHAnsi" w:eastAsiaTheme="minorEastAsia" w:hAnsiTheme="minorHAnsi" w:cstheme="minorBidi"/>
          <w:noProof/>
          <w:szCs w:val="22"/>
        </w:rPr>
      </w:pPr>
      <w:hyperlink w:anchor="_Toc511487962" w:history="1">
        <w:r w:rsidR="006A236D" w:rsidRPr="00CC12D7">
          <w:rPr>
            <w:rStyle w:val="a3"/>
            <w:noProof/>
          </w:rPr>
          <w:t>2.1.9</w:t>
        </w:r>
        <w:r w:rsidR="006A236D">
          <w:rPr>
            <w:rFonts w:asciiTheme="minorHAnsi" w:eastAsiaTheme="minorEastAsia" w:hAnsiTheme="minorHAnsi" w:cstheme="minorBidi"/>
            <w:noProof/>
            <w:szCs w:val="22"/>
          </w:rPr>
          <w:tab/>
        </w:r>
        <w:r w:rsidR="006A236D" w:rsidRPr="00CC12D7">
          <w:rPr>
            <w:rStyle w:val="a3"/>
            <w:rFonts w:hint="eastAsia"/>
            <w:noProof/>
          </w:rPr>
          <w:t>安全文明管理费</w:t>
        </w:r>
        <w:r w:rsidR="006A236D">
          <w:rPr>
            <w:noProof/>
            <w:webHidden/>
          </w:rPr>
          <w:tab/>
        </w:r>
        <w:r w:rsidR="007E79BB">
          <w:rPr>
            <w:noProof/>
            <w:webHidden/>
          </w:rPr>
          <w:fldChar w:fldCharType="begin"/>
        </w:r>
        <w:r w:rsidR="006A236D">
          <w:rPr>
            <w:noProof/>
            <w:webHidden/>
          </w:rPr>
          <w:instrText xml:space="preserve"> PAGEREF _Toc511487962 \h </w:instrText>
        </w:r>
        <w:r w:rsidR="007E79BB">
          <w:rPr>
            <w:noProof/>
            <w:webHidden/>
          </w:rPr>
        </w:r>
        <w:r w:rsidR="007E79BB">
          <w:rPr>
            <w:noProof/>
            <w:webHidden/>
          </w:rPr>
          <w:fldChar w:fldCharType="separate"/>
        </w:r>
        <w:r w:rsidR="006A236D">
          <w:rPr>
            <w:noProof/>
            <w:webHidden/>
          </w:rPr>
          <w:t>9</w:t>
        </w:r>
        <w:r w:rsidR="007E79BB">
          <w:rPr>
            <w:noProof/>
            <w:webHidden/>
          </w:rPr>
          <w:fldChar w:fldCharType="end"/>
        </w:r>
      </w:hyperlink>
    </w:p>
    <w:p w:rsidR="006A236D" w:rsidRDefault="0061604B">
      <w:pPr>
        <w:pStyle w:val="40"/>
        <w:rPr>
          <w:rFonts w:asciiTheme="minorHAnsi" w:eastAsiaTheme="minorEastAsia" w:hAnsiTheme="minorHAnsi" w:cstheme="minorBidi"/>
          <w:noProof/>
          <w:szCs w:val="22"/>
        </w:rPr>
      </w:pPr>
      <w:hyperlink w:anchor="_Toc511487963" w:history="1">
        <w:r w:rsidR="006A236D" w:rsidRPr="00CC12D7">
          <w:rPr>
            <w:rStyle w:val="a3"/>
            <w:noProof/>
          </w:rPr>
          <w:t>2.1.9.1</w:t>
        </w:r>
        <w:r w:rsidR="006A236D">
          <w:rPr>
            <w:rFonts w:asciiTheme="minorHAnsi" w:eastAsiaTheme="minorEastAsia" w:hAnsiTheme="minorHAnsi" w:cstheme="minorBidi"/>
            <w:noProof/>
            <w:szCs w:val="22"/>
          </w:rPr>
          <w:tab/>
        </w:r>
        <w:r w:rsidR="006A236D" w:rsidRPr="00CC12D7">
          <w:rPr>
            <w:rStyle w:val="a3"/>
            <w:rFonts w:hint="eastAsia"/>
            <w:noProof/>
          </w:rPr>
          <w:t>安全文明施工费登记</w:t>
        </w:r>
        <w:r w:rsidR="006A236D">
          <w:rPr>
            <w:noProof/>
            <w:webHidden/>
          </w:rPr>
          <w:tab/>
        </w:r>
        <w:r w:rsidR="007E79BB">
          <w:rPr>
            <w:noProof/>
            <w:webHidden/>
          </w:rPr>
          <w:fldChar w:fldCharType="begin"/>
        </w:r>
        <w:r w:rsidR="006A236D">
          <w:rPr>
            <w:noProof/>
            <w:webHidden/>
          </w:rPr>
          <w:instrText xml:space="preserve"> PAGEREF _Toc511487963 \h </w:instrText>
        </w:r>
        <w:r w:rsidR="007E79BB">
          <w:rPr>
            <w:noProof/>
            <w:webHidden/>
          </w:rPr>
        </w:r>
        <w:r w:rsidR="007E79BB">
          <w:rPr>
            <w:noProof/>
            <w:webHidden/>
          </w:rPr>
          <w:fldChar w:fldCharType="separate"/>
        </w:r>
        <w:r w:rsidR="006A236D">
          <w:rPr>
            <w:noProof/>
            <w:webHidden/>
          </w:rPr>
          <w:t>9</w:t>
        </w:r>
        <w:r w:rsidR="007E79BB">
          <w:rPr>
            <w:noProof/>
            <w:webHidden/>
          </w:rPr>
          <w:fldChar w:fldCharType="end"/>
        </w:r>
      </w:hyperlink>
    </w:p>
    <w:p w:rsidR="006A236D" w:rsidRDefault="0061604B">
      <w:pPr>
        <w:pStyle w:val="40"/>
        <w:rPr>
          <w:rFonts w:asciiTheme="minorHAnsi" w:eastAsiaTheme="minorEastAsia" w:hAnsiTheme="minorHAnsi" w:cstheme="minorBidi"/>
          <w:noProof/>
          <w:szCs w:val="22"/>
        </w:rPr>
      </w:pPr>
      <w:hyperlink w:anchor="_Toc511487964" w:history="1">
        <w:r w:rsidR="006A236D" w:rsidRPr="00CC12D7">
          <w:rPr>
            <w:rStyle w:val="a3"/>
            <w:noProof/>
          </w:rPr>
          <w:t>2.1.9.2</w:t>
        </w:r>
        <w:r w:rsidR="006A236D">
          <w:rPr>
            <w:rFonts w:asciiTheme="minorHAnsi" w:eastAsiaTheme="minorEastAsia" w:hAnsiTheme="minorHAnsi" w:cstheme="minorBidi"/>
            <w:noProof/>
            <w:szCs w:val="22"/>
          </w:rPr>
          <w:tab/>
        </w:r>
        <w:r w:rsidR="006A236D" w:rsidRPr="00CC12D7">
          <w:rPr>
            <w:rStyle w:val="a3"/>
            <w:rFonts w:hint="eastAsia"/>
            <w:noProof/>
          </w:rPr>
          <w:t>安全文明施工费计划编制</w:t>
        </w:r>
        <w:r w:rsidR="006A236D">
          <w:rPr>
            <w:noProof/>
            <w:webHidden/>
          </w:rPr>
          <w:tab/>
        </w:r>
        <w:r w:rsidR="007E79BB">
          <w:rPr>
            <w:noProof/>
            <w:webHidden/>
          </w:rPr>
          <w:fldChar w:fldCharType="begin"/>
        </w:r>
        <w:r w:rsidR="006A236D">
          <w:rPr>
            <w:noProof/>
            <w:webHidden/>
          </w:rPr>
          <w:instrText xml:space="preserve"> PAGEREF _Toc511487964 \h </w:instrText>
        </w:r>
        <w:r w:rsidR="007E79BB">
          <w:rPr>
            <w:noProof/>
            <w:webHidden/>
          </w:rPr>
        </w:r>
        <w:r w:rsidR="007E79BB">
          <w:rPr>
            <w:noProof/>
            <w:webHidden/>
          </w:rPr>
          <w:fldChar w:fldCharType="separate"/>
        </w:r>
        <w:r w:rsidR="006A236D">
          <w:rPr>
            <w:noProof/>
            <w:webHidden/>
          </w:rPr>
          <w:t>10</w:t>
        </w:r>
        <w:r w:rsidR="007E79BB">
          <w:rPr>
            <w:noProof/>
            <w:webHidden/>
          </w:rPr>
          <w:fldChar w:fldCharType="end"/>
        </w:r>
      </w:hyperlink>
    </w:p>
    <w:p w:rsidR="006A236D" w:rsidRDefault="0061604B">
      <w:pPr>
        <w:pStyle w:val="40"/>
        <w:rPr>
          <w:rFonts w:asciiTheme="minorHAnsi" w:eastAsiaTheme="minorEastAsia" w:hAnsiTheme="minorHAnsi" w:cstheme="minorBidi"/>
          <w:noProof/>
          <w:szCs w:val="22"/>
        </w:rPr>
      </w:pPr>
      <w:hyperlink w:anchor="_Toc511487965" w:history="1">
        <w:r w:rsidR="006A236D" w:rsidRPr="00CC12D7">
          <w:rPr>
            <w:rStyle w:val="a3"/>
            <w:noProof/>
          </w:rPr>
          <w:t>2.1.9.3</w:t>
        </w:r>
        <w:r w:rsidR="006A236D">
          <w:rPr>
            <w:rFonts w:asciiTheme="minorHAnsi" w:eastAsiaTheme="minorEastAsia" w:hAnsiTheme="minorHAnsi" w:cstheme="minorBidi"/>
            <w:noProof/>
            <w:szCs w:val="22"/>
          </w:rPr>
          <w:tab/>
        </w:r>
        <w:r w:rsidR="006A236D" w:rsidRPr="00CC12D7">
          <w:rPr>
            <w:rStyle w:val="a3"/>
            <w:rFonts w:hint="eastAsia"/>
            <w:noProof/>
          </w:rPr>
          <w:t>安全文明施工费申请</w:t>
        </w:r>
        <w:r w:rsidR="006A236D">
          <w:rPr>
            <w:noProof/>
            <w:webHidden/>
          </w:rPr>
          <w:tab/>
        </w:r>
        <w:r w:rsidR="007E79BB">
          <w:rPr>
            <w:noProof/>
            <w:webHidden/>
          </w:rPr>
          <w:fldChar w:fldCharType="begin"/>
        </w:r>
        <w:r w:rsidR="006A236D">
          <w:rPr>
            <w:noProof/>
            <w:webHidden/>
          </w:rPr>
          <w:instrText xml:space="preserve"> PAGEREF _Toc511487965 \h </w:instrText>
        </w:r>
        <w:r w:rsidR="007E79BB">
          <w:rPr>
            <w:noProof/>
            <w:webHidden/>
          </w:rPr>
        </w:r>
        <w:r w:rsidR="007E79BB">
          <w:rPr>
            <w:noProof/>
            <w:webHidden/>
          </w:rPr>
          <w:fldChar w:fldCharType="separate"/>
        </w:r>
        <w:r w:rsidR="006A236D">
          <w:rPr>
            <w:noProof/>
            <w:webHidden/>
          </w:rPr>
          <w:t>10</w:t>
        </w:r>
        <w:r w:rsidR="007E79BB">
          <w:rPr>
            <w:noProof/>
            <w:webHidden/>
          </w:rPr>
          <w:fldChar w:fldCharType="end"/>
        </w:r>
      </w:hyperlink>
    </w:p>
    <w:p w:rsidR="006A236D" w:rsidRDefault="0061604B">
      <w:pPr>
        <w:pStyle w:val="32"/>
        <w:rPr>
          <w:rFonts w:asciiTheme="minorHAnsi" w:eastAsiaTheme="minorEastAsia" w:hAnsiTheme="minorHAnsi" w:cstheme="minorBidi"/>
          <w:noProof/>
          <w:szCs w:val="22"/>
        </w:rPr>
      </w:pPr>
      <w:hyperlink w:anchor="_Toc511487966" w:history="1">
        <w:r w:rsidR="006A236D" w:rsidRPr="00CC12D7">
          <w:rPr>
            <w:rStyle w:val="a3"/>
            <w:noProof/>
          </w:rPr>
          <w:t>2.1.10</w:t>
        </w:r>
        <w:r w:rsidR="006A236D">
          <w:rPr>
            <w:rFonts w:asciiTheme="minorHAnsi" w:eastAsiaTheme="minorEastAsia" w:hAnsiTheme="minorHAnsi" w:cstheme="minorBidi"/>
            <w:noProof/>
            <w:szCs w:val="22"/>
          </w:rPr>
          <w:tab/>
        </w:r>
        <w:r w:rsidR="006A236D" w:rsidRPr="00CC12D7">
          <w:rPr>
            <w:rStyle w:val="a3"/>
            <w:rFonts w:hint="eastAsia"/>
            <w:noProof/>
          </w:rPr>
          <w:t>统计报表</w:t>
        </w:r>
        <w:r w:rsidR="006A236D">
          <w:rPr>
            <w:noProof/>
            <w:webHidden/>
          </w:rPr>
          <w:tab/>
        </w:r>
        <w:r w:rsidR="007E79BB">
          <w:rPr>
            <w:noProof/>
            <w:webHidden/>
          </w:rPr>
          <w:fldChar w:fldCharType="begin"/>
        </w:r>
        <w:r w:rsidR="006A236D">
          <w:rPr>
            <w:noProof/>
            <w:webHidden/>
          </w:rPr>
          <w:instrText xml:space="preserve"> PAGEREF _Toc511487966 \h </w:instrText>
        </w:r>
        <w:r w:rsidR="007E79BB">
          <w:rPr>
            <w:noProof/>
            <w:webHidden/>
          </w:rPr>
        </w:r>
        <w:r w:rsidR="007E79BB">
          <w:rPr>
            <w:noProof/>
            <w:webHidden/>
          </w:rPr>
          <w:fldChar w:fldCharType="separate"/>
        </w:r>
        <w:r w:rsidR="006A236D">
          <w:rPr>
            <w:noProof/>
            <w:webHidden/>
          </w:rPr>
          <w:t>10</w:t>
        </w:r>
        <w:r w:rsidR="007E79BB">
          <w:rPr>
            <w:noProof/>
            <w:webHidden/>
          </w:rPr>
          <w:fldChar w:fldCharType="end"/>
        </w:r>
      </w:hyperlink>
    </w:p>
    <w:p w:rsidR="006A236D" w:rsidRDefault="0061604B">
      <w:pPr>
        <w:pStyle w:val="40"/>
        <w:tabs>
          <w:tab w:val="left" w:pos="2520"/>
        </w:tabs>
        <w:rPr>
          <w:rFonts w:asciiTheme="minorHAnsi" w:eastAsiaTheme="minorEastAsia" w:hAnsiTheme="minorHAnsi" w:cstheme="minorBidi"/>
          <w:noProof/>
          <w:szCs w:val="22"/>
        </w:rPr>
      </w:pPr>
      <w:hyperlink w:anchor="_Toc511487967" w:history="1">
        <w:r w:rsidR="006A236D" w:rsidRPr="00CC12D7">
          <w:rPr>
            <w:rStyle w:val="a3"/>
            <w:noProof/>
          </w:rPr>
          <w:t>2.1.10.1</w:t>
        </w:r>
        <w:r w:rsidR="006A236D">
          <w:rPr>
            <w:rFonts w:asciiTheme="minorHAnsi" w:eastAsiaTheme="minorEastAsia" w:hAnsiTheme="minorHAnsi" w:cstheme="minorBidi"/>
            <w:noProof/>
            <w:szCs w:val="22"/>
          </w:rPr>
          <w:tab/>
        </w:r>
        <w:r w:rsidR="006A236D" w:rsidRPr="00CC12D7">
          <w:rPr>
            <w:rStyle w:val="a3"/>
            <w:rFonts w:hint="eastAsia"/>
            <w:noProof/>
          </w:rPr>
          <w:t>事故统计</w:t>
        </w:r>
        <w:r w:rsidR="006A236D">
          <w:rPr>
            <w:noProof/>
            <w:webHidden/>
          </w:rPr>
          <w:tab/>
        </w:r>
        <w:r w:rsidR="007E79BB">
          <w:rPr>
            <w:noProof/>
            <w:webHidden/>
          </w:rPr>
          <w:fldChar w:fldCharType="begin"/>
        </w:r>
        <w:r w:rsidR="006A236D">
          <w:rPr>
            <w:noProof/>
            <w:webHidden/>
          </w:rPr>
          <w:instrText xml:space="preserve"> PAGEREF _Toc511487967 \h </w:instrText>
        </w:r>
        <w:r w:rsidR="007E79BB">
          <w:rPr>
            <w:noProof/>
            <w:webHidden/>
          </w:rPr>
        </w:r>
        <w:r w:rsidR="007E79BB">
          <w:rPr>
            <w:noProof/>
            <w:webHidden/>
          </w:rPr>
          <w:fldChar w:fldCharType="separate"/>
        </w:r>
        <w:r w:rsidR="006A236D">
          <w:rPr>
            <w:noProof/>
            <w:webHidden/>
          </w:rPr>
          <w:t>10</w:t>
        </w:r>
        <w:r w:rsidR="007E79BB">
          <w:rPr>
            <w:noProof/>
            <w:webHidden/>
          </w:rPr>
          <w:fldChar w:fldCharType="end"/>
        </w:r>
      </w:hyperlink>
    </w:p>
    <w:p w:rsidR="006A236D" w:rsidRDefault="0061604B">
      <w:pPr>
        <w:pStyle w:val="40"/>
        <w:tabs>
          <w:tab w:val="left" w:pos="2520"/>
        </w:tabs>
        <w:rPr>
          <w:rFonts w:asciiTheme="minorHAnsi" w:eastAsiaTheme="minorEastAsia" w:hAnsiTheme="minorHAnsi" w:cstheme="minorBidi"/>
          <w:noProof/>
          <w:szCs w:val="22"/>
        </w:rPr>
      </w:pPr>
      <w:hyperlink w:anchor="_Toc511487968" w:history="1">
        <w:r w:rsidR="006A236D" w:rsidRPr="00CC12D7">
          <w:rPr>
            <w:rStyle w:val="a3"/>
            <w:noProof/>
          </w:rPr>
          <w:t>2.1.10.2</w:t>
        </w:r>
        <w:r w:rsidR="006A236D">
          <w:rPr>
            <w:rFonts w:asciiTheme="minorHAnsi" w:eastAsiaTheme="minorEastAsia" w:hAnsiTheme="minorHAnsi" w:cstheme="minorBidi"/>
            <w:noProof/>
            <w:szCs w:val="22"/>
          </w:rPr>
          <w:tab/>
        </w:r>
        <w:r w:rsidR="006A236D" w:rsidRPr="00CC12D7">
          <w:rPr>
            <w:rStyle w:val="a3"/>
            <w:rFonts w:hint="eastAsia"/>
            <w:noProof/>
          </w:rPr>
          <w:t>不合格项统计</w:t>
        </w:r>
        <w:r w:rsidR="006A236D">
          <w:rPr>
            <w:noProof/>
            <w:webHidden/>
          </w:rPr>
          <w:tab/>
        </w:r>
        <w:r w:rsidR="007E79BB">
          <w:rPr>
            <w:noProof/>
            <w:webHidden/>
          </w:rPr>
          <w:fldChar w:fldCharType="begin"/>
        </w:r>
        <w:r w:rsidR="006A236D">
          <w:rPr>
            <w:noProof/>
            <w:webHidden/>
          </w:rPr>
          <w:instrText xml:space="preserve"> PAGEREF _Toc511487968 \h </w:instrText>
        </w:r>
        <w:r w:rsidR="007E79BB">
          <w:rPr>
            <w:noProof/>
            <w:webHidden/>
          </w:rPr>
        </w:r>
        <w:r w:rsidR="007E79BB">
          <w:rPr>
            <w:noProof/>
            <w:webHidden/>
          </w:rPr>
          <w:fldChar w:fldCharType="separate"/>
        </w:r>
        <w:r w:rsidR="006A236D">
          <w:rPr>
            <w:noProof/>
            <w:webHidden/>
          </w:rPr>
          <w:t>10</w:t>
        </w:r>
        <w:r w:rsidR="007E79BB">
          <w:rPr>
            <w:noProof/>
            <w:webHidden/>
          </w:rPr>
          <w:fldChar w:fldCharType="end"/>
        </w:r>
      </w:hyperlink>
    </w:p>
    <w:p w:rsidR="006A236D" w:rsidRDefault="0061604B">
      <w:pPr>
        <w:pStyle w:val="40"/>
        <w:tabs>
          <w:tab w:val="left" w:pos="2520"/>
        </w:tabs>
        <w:rPr>
          <w:rFonts w:asciiTheme="minorHAnsi" w:eastAsiaTheme="minorEastAsia" w:hAnsiTheme="minorHAnsi" w:cstheme="minorBidi"/>
          <w:noProof/>
          <w:szCs w:val="22"/>
        </w:rPr>
      </w:pPr>
      <w:hyperlink w:anchor="_Toc511487969" w:history="1">
        <w:r w:rsidR="006A236D" w:rsidRPr="00CC12D7">
          <w:rPr>
            <w:rStyle w:val="a3"/>
            <w:noProof/>
          </w:rPr>
          <w:t>2.1.10.3</w:t>
        </w:r>
        <w:r w:rsidR="006A236D">
          <w:rPr>
            <w:rFonts w:asciiTheme="minorHAnsi" w:eastAsiaTheme="minorEastAsia" w:hAnsiTheme="minorHAnsi" w:cstheme="minorBidi"/>
            <w:noProof/>
            <w:szCs w:val="22"/>
          </w:rPr>
          <w:tab/>
        </w:r>
        <w:r w:rsidR="006A236D" w:rsidRPr="00CC12D7">
          <w:rPr>
            <w:rStyle w:val="a3"/>
            <w:rFonts w:hint="eastAsia"/>
            <w:noProof/>
          </w:rPr>
          <w:t>公司级安全环保周报、月报、年报</w:t>
        </w:r>
        <w:r w:rsidR="006A236D">
          <w:rPr>
            <w:noProof/>
            <w:webHidden/>
          </w:rPr>
          <w:tab/>
        </w:r>
        <w:r w:rsidR="007E79BB">
          <w:rPr>
            <w:noProof/>
            <w:webHidden/>
          </w:rPr>
          <w:fldChar w:fldCharType="begin"/>
        </w:r>
        <w:r w:rsidR="006A236D">
          <w:rPr>
            <w:noProof/>
            <w:webHidden/>
          </w:rPr>
          <w:instrText xml:space="preserve"> PAGEREF _Toc511487969 \h </w:instrText>
        </w:r>
        <w:r w:rsidR="007E79BB">
          <w:rPr>
            <w:noProof/>
            <w:webHidden/>
          </w:rPr>
        </w:r>
        <w:r w:rsidR="007E79BB">
          <w:rPr>
            <w:noProof/>
            <w:webHidden/>
          </w:rPr>
          <w:fldChar w:fldCharType="separate"/>
        </w:r>
        <w:r w:rsidR="006A236D">
          <w:rPr>
            <w:noProof/>
            <w:webHidden/>
          </w:rPr>
          <w:t>10</w:t>
        </w:r>
        <w:r w:rsidR="007E79BB">
          <w:rPr>
            <w:noProof/>
            <w:webHidden/>
          </w:rPr>
          <w:fldChar w:fldCharType="end"/>
        </w:r>
      </w:hyperlink>
    </w:p>
    <w:p w:rsidR="006A236D" w:rsidRDefault="0061604B">
      <w:pPr>
        <w:pStyle w:val="40"/>
        <w:tabs>
          <w:tab w:val="left" w:pos="2520"/>
        </w:tabs>
        <w:rPr>
          <w:rFonts w:asciiTheme="minorHAnsi" w:eastAsiaTheme="minorEastAsia" w:hAnsiTheme="minorHAnsi" w:cstheme="minorBidi"/>
          <w:noProof/>
          <w:szCs w:val="22"/>
        </w:rPr>
      </w:pPr>
      <w:hyperlink w:anchor="_Toc511487970" w:history="1">
        <w:r w:rsidR="006A236D" w:rsidRPr="00CC12D7">
          <w:rPr>
            <w:rStyle w:val="a3"/>
            <w:noProof/>
          </w:rPr>
          <w:t>2.1.10.4</w:t>
        </w:r>
        <w:r w:rsidR="006A236D">
          <w:rPr>
            <w:rFonts w:asciiTheme="minorHAnsi" w:eastAsiaTheme="minorEastAsia" w:hAnsiTheme="minorHAnsi" w:cstheme="minorBidi"/>
            <w:noProof/>
            <w:szCs w:val="22"/>
          </w:rPr>
          <w:tab/>
        </w:r>
        <w:r w:rsidR="006A236D" w:rsidRPr="00CC12D7">
          <w:rPr>
            <w:rStyle w:val="a3"/>
            <w:rFonts w:hint="eastAsia"/>
            <w:noProof/>
          </w:rPr>
          <w:t>重要环境因素清单</w:t>
        </w:r>
        <w:r w:rsidR="006A236D">
          <w:rPr>
            <w:noProof/>
            <w:webHidden/>
          </w:rPr>
          <w:tab/>
        </w:r>
        <w:r w:rsidR="007E79BB">
          <w:rPr>
            <w:noProof/>
            <w:webHidden/>
          </w:rPr>
          <w:fldChar w:fldCharType="begin"/>
        </w:r>
        <w:r w:rsidR="006A236D">
          <w:rPr>
            <w:noProof/>
            <w:webHidden/>
          </w:rPr>
          <w:instrText xml:space="preserve"> PAGEREF _Toc511487970 \h </w:instrText>
        </w:r>
        <w:r w:rsidR="007E79BB">
          <w:rPr>
            <w:noProof/>
            <w:webHidden/>
          </w:rPr>
        </w:r>
        <w:r w:rsidR="007E79BB">
          <w:rPr>
            <w:noProof/>
            <w:webHidden/>
          </w:rPr>
          <w:fldChar w:fldCharType="separate"/>
        </w:r>
        <w:r w:rsidR="006A236D">
          <w:rPr>
            <w:noProof/>
            <w:webHidden/>
          </w:rPr>
          <w:t>11</w:t>
        </w:r>
        <w:r w:rsidR="007E79BB">
          <w:rPr>
            <w:noProof/>
            <w:webHidden/>
          </w:rPr>
          <w:fldChar w:fldCharType="end"/>
        </w:r>
      </w:hyperlink>
    </w:p>
    <w:p w:rsidR="006A236D" w:rsidRDefault="0061604B">
      <w:pPr>
        <w:pStyle w:val="40"/>
        <w:tabs>
          <w:tab w:val="left" w:pos="2520"/>
        </w:tabs>
        <w:rPr>
          <w:rFonts w:asciiTheme="minorHAnsi" w:eastAsiaTheme="minorEastAsia" w:hAnsiTheme="minorHAnsi" w:cstheme="minorBidi"/>
          <w:noProof/>
          <w:szCs w:val="22"/>
        </w:rPr>
      </w:pPr>
      <w:hyperlink w:anchor="_Toc511487971" w:history="1">
        <w:r w:rsidR="006A236D" w:rsidRPr="00CC12D7">
          <w:rPr>
            <w:rStyle w:val="a3"/>
            <w:noProof/>
          </w:rPr>
          <w:t>2.1.10.5</w:t>
        </w:r>
        <w:r w:rsidR="006A236D">
          <w:rPr>
            <w:rFonts w:asciiTheme="minorHAnsi" w:eastAsiaTheme="minorEastAsia" w:hAnsiTheme="minorHAnsi" w:cstheme="minorBidi"/>
            <w:noProof/>
            <w:szCs w:val="22"/>
          </w:rPr>
          <w:tab/>
        </w:r>
        <w:r w:rsidR="006A236D" w:rsidRPr="00CC12D7">
          <w:rPr>
            <w:rStyle w:val="a3"/>
            <w:rFonts w:hint="eastAsia"/>
            <w:noProof/>
          </w:rPr>
          <w:t>重大风险源清单</w:t>
        </w:r>
        <w:r w:rsidR="006A236D">
          <w:rPr>
            <w:noProof/>
            <w:webHidden/>
          </w:rPr>
          <w:tab/>
        </w:r>
        <w:r w:rsidR="007E79BB">
          <w:rPr>
            <w:noProof/>
            <w:webHidden/>
          </w:rPr>
          <w:fldChar w:fldCharType="begin"/>
        </w:r>
        <w:r w:rsidR="006A236D">
          <w:rPr>
            <w:noProof/>
            <w:webHidden/>
          </w:rPr>
          <w:instrText xml:space="preserve"> PAGEREF _Toc511487971 \h </w:instrText>
        </w:r>
        <w:r w:rsidR="007E79BB">
          <w:rPr>
            <w:noProof/>
            <w:webHidden/>
          </w:rPr>
        </w:r>
        <w:r w:rsidR="007E79BB">
          <w:rPr>
            <w:noProof/>
            <w:webHidden/>
          </w:rPr>
          <w:fldChar w:fldCharType="separate"/>
        </w:r>
        <w:r w:rsidR="006A236D">
          <w:rPr>
            <w:noProof/>
            <w:webHidden/>
          </w:rPr>
          <w:t>11</w:t>
        </w:r>
        <w:r w:rsidR="007E79BB">
          <w:rPr>
            <w:noProof/>
            <w:webHidden/>
          </w:rPr>
          <w:fldChar w:fldCharType="end"/>
        </w:r>
      </w:hyperlink>
    </w:p>
    <w:p w:rsidR="006A236D" w:rsidRDefault="0061604B">
      <w:pPr>
        <w:pStyle w:val="40"/>
        <w:tabs>
          <w:tab w:val="left" w:pos="2520"/>
        </w:tabs>
        <w:rPr>
          <w:rFonts w:asciiTheme="minorHAnsi" w:eastAsiaTheme="minorEastAsia" w:hAnsiTheme="minorHAnsi" w:cstheme="minorBidi"/>
          <w:noProof/>
          <w:szCs w:val="22"/>
        </w:rPr>
      </w:pPr>
      <w:hyperlink w:anchor="_Toc511487972" w:history="1">
        <w:r w:rsidR="006A236D" w:rsidRPr="00CC12D7">
          <w:rPr>
            <w:rStyle w:val="a3"/>
            <w:noProof/>
          </w:rPr>
          <w:t>2.1.10.6</w:t>
        </w:r>
        <w:r w:rsidR="006A236D">
          <w:rPr>
            <w:rFonts w:asciiTheme="minorHAnsi" w:eastAsiaTheme="minorEastAsia" w:hAnsiTheme="minorHAnsi" w:cstheme="minorBidi"/>
            <w:noProof/>
            <w:szCs w:val="22"/>
          </w:rPr>
          <w:tab/>
        </w:r>
        <w:r w:rsidR="006A236D" w:rsidRPr="00CC12D7">
          <w:rPr>
            <w:rStyle w:val="a3"/>
            <w:rFonts w:hint="eastAsia"/>
            <w:noProof/>
          </w:rPr>
          <w:t>安全环保隐患统计</w:t>
        </w:r>
        <w:r w:rsidR="006A236D">
          <w:rPr>
            <w:noProof/>
            <w:webHidden/>
          </w:rPr>
          <w:tab/>
        </w:r>
        <w:r w:rsidR="007E79BB">
          <w:rPr>
            <w:noProof/>
            <w:webHidden/>
          </w:rPr>
          <w:fldChar w:fldCharType="begin"/>
        </w:r>
        <w:r w:rsidR="006A236D">
          <w:rPr>
            <w:noProof/>
            <w:webHidden/>
          </w:rPr>
          <w:instrText xml:space="preserve"> PAGEREF _Toc511487972 \h </w:instrText>
        </w:r>
        <w:r w:rsidR="007E79BB">
          <w:rPr>
            <w:noProof/>
            <w:webHidden/>
          </w:rPr>
        </w:r>
        <w:r w:rsidR="007E79BB">
          <w:rPr>
            <w:noProof/>
            <w:webHidden/>
          </w:rPr>
          <w:fldChar w:fldCharType="separate"/>
        </w:r>
        <w:r w:rsidR="006A236D">
          <w:rPr>
            <w:noProof/>
            <w:webHidden/>
          </w:rPr>
          <w:t>11</w:t>
        </w:r>
        <w:r w:rsidR="007E79BB">
          <w:rPr>
            <w:noProof/>
            <w:webHidden/>
          </w:rPr>
          <w:fldChar w:fldCharType="end"/>
        </w:r>
      </w:hyperlink>
    </w:p>
    <w:p w:rsidR="006A236D" w:rsidRDefault="0061604B">
      <w:pPr>
        <w:pStyle w:val="40"/>
        <w:tabs>
          <w:tab w:val="left" w:pos="2520"/>
        </w:tabs>
        <w:rPr>
          <w:rFonts w:asciiTheme="minorHAnsi" w:eastAsiaTheme="minorEastAsia" w:hAnsiTheme="minorHAnsi" w:cstheme="minorBidi"/>
          <w:noProof/>
          <w:szCs w:val="22"/>
        </w:rPr>
      </w:pPr>
      <w:hyperlink w:anchor="_Toc511487973" w:history="1">
        <w:r w:rsidR="006A236D" w:rsidRPr="00CC12D7">
          <w:rPr>
            <w:rStyle w:val="a3"/>
            <w:noProof/>
          </w:rPr>
          <w:t>2.1.10.7</w:t>
        </w:r>
        <w:r w:rsidR="006A236D">
          <w:rPr>
            <w:rFonts w:asciiTheme="minorHAnsi" w:eastAsiaTheme="minorEastAsia" w:hAnsiTheme="minorHAnsi" w:cstheme="minorBidi"/>
            <w:noProof/>
            <w:szCs w:val="22"/>
          </w:rPr>
          <w:tab/>
        </w:r>
        <w:r w:rsidR="006A236D" w:rsidRPr="00CC12D7">
          <w:rPr>
            <w:rStyle w:val="a3"/>
            <w:rFonts w:hint="eastAsia"/>
            <w:noProof/>
          </w:rPr>
          <w:t>安全环保考核统计</w:t>
        </w:r>
        <w:r w:rsidR="006A236D">
          <w:rPr>
            <w:noProof/>
            <w:webHidden/>
          </w:rPr>
          <w:tab/>
        </w:r>
        <w:r w:rsidR="007E79BB">
          <w:rPr>
            <w:noProof/>
            <w:webHidden/>
          </w:rPr>
          <w:fldChar w:fldCharType="begin"/>
        </w:r>
        <w:r w:rsidR="006A236D">
          <w:rPr>
            <w:noProof/>
            <w:webHidden/>
          </w:rPr>
          <w:instrText xml:space="preserve"> PAGEREF _Toc511487973 \h </w:instrText>
        </w:r>
        <w:r w:rsidR="007E79BB">
          <w:rPr>
            <w:noProof/>
            <w:webHidden/>
          </w:rPr>
        </w:r>
        <w:r w:rsidR="007E79BB">
          <w:rPr>
            <w:noProof/>
            <w:webHidden/>
          </w:rPr>
          <w:fldChar w:fldCharType="separate"/>
        </w:r>
        <w:r w:rsidR="006A236D">
          <w:rPr>
            <w:noProof/>
            <w:webHidden/>
          </w:rPr>
          <w:t>11</w:t>
        </w:r>
        <w:r w:rsidR="007E79BB">
          <w:rPr>
            <w:noProof/>
            <w:webHidden/>
          </w:rPr>
          <w:fldChar w:fldCharType="end"/>
        </w:r>
      </w:hyperlink>
    </w:p>
    <w:p w:rsidR="006A236D" w:rsidRDefault="0061604B">
      <w:pPr>
        <w:pStyle w:val="40"/>
        <w:tabs>
          <w:tab w:val="left" w:pos="2520"/>
        </w:tabs>
        <w:rPr>
          <w:rFonts w:asciiTheme="minorHAnsi" w:eastAsiaTheme="minorEastAsia" w:hAnsiTheme="minorHAnsi" w:cstheme="minorBidi"/>
          <w:noProof/>
          <w:szCs w:val="22"/>
        </w:rPr>
      </w:pPr>
      <w:hyperlink w:anchor="_Toc511487974" w:history="1">
        <w:r w:rsidR="006A236D" w:rsidRPr="00CC12D7">
          <w:rPr>
            <w:rStyle w:val="a3"/>
            <w:noProof/>
          </w:rPr>
          <w:t>2.1.10.8</w:t>
        </w:r>
        <w:r w:rsidR="006A236D">
          <w:rPr>
            <w:rFonts w:asciiTheme="minorHAnsi" w:eastAsiaTheme="minorEastAsia" w:hAnsiTheme="minorHAnsi" w:cstheme="minorBidi"/>
            <w:noProof/>
            <w:szCs w:val="22"/>
          </w:rPr>
          <w:tab/>
        </w:r>
        <w:r w:rsidR="006A236D" w:rsidRPr="00CC12D7">
          <w:rPr>
            <w:rStyle w:val="a3"/>
            <w:rFonts w:hint="eastAsia"/>
            <w:noProof/>
          </w:rPr>
          <w:t>安全环保专项方案统计</w:t>
        </w:r>
        <w:r w:rsidR="006A236D">
          <w:rPr>
            <w:noProof/>
            <w:webHidden/>
          </w:rPr>
          <w:tab/>
        </w:r>
        <w:r w:rsidR="007E79BB">
          <w:rPr>
            <w:noProof/>
            <w:webHidden/>
          </w:rPr>
          <w:fldChar w:fldCharType="begin"/>
        </w:r>
        <w:r w:rsidR="006A236D">
          <w:rPr>
            <w:noProof/>
            <w:webHidden/>
          </w:rPr>
          <w:instrText xml:space="preserve"> PAGEREF _Toc511487974 \h </w:instrText>
        </w:r>
        <w:r w:rsidR="007E79BB">
          <w:rPr>
            <w:noProof/>
            <w:webHidden/>
          </w:rPr>
        </w:r>
        <w:r w:rsidR="007E79BB">
          <w:rPr>
            <w:noProof/>
            <w:webHidden/>
          </w:rPr>
          <w:fldChar w:fldCharType="separate"/>
        </w:r>
        <w:r w:rsidR="006A236D">
          <w:rPr>
            <w:noProof/>
            <w:webHidden/>
          </w:rPr>
          <w:t>12</w:t>
        </w:r>
        <w:r w:rsidR="007E79BB">
          <w:rPr>
            <w:noProof/>
            <w:webHidden/>
          </w:rPr>
          <w:fldChar w:fldCharType="end"/>
        </w:r>
      </w:hyperlink>
    </w:p>
    <w:p w:rsidR="00096CC1" w:rsidRDefault="007E79BB">
      <w:pPr>
        <w:pStyle w:val="22"/>
        <w:tabs>
          <w:tab w:val="left" w:pos="1260"/>
        </w:tabs>
        <w:rPr>
          <w:b/>
        </w:rPr>
        <w:sectPr w:rsidR="00096CC1" w:rsidSect="0079499D">
          <w:headerReference w:type="even" r:id="rId8"/>
          <w:headerReference w:type="default" r:id="rId9"/>
          <w:footerReference w:type="even" r:id="rId10"/>
          <w:footerReference w:type="default" r:id="rId11"/>
          <w:pgSz w:w="11906" w:h="16838"/>
          <w:pgMar w:top="1134" w:right="1134" w:bottom="1134" w:left="1134" w:header="851" w:footer="851" w:gutter="0"/>
          <w:pgNumType w:fmt="upperRoman"/>
          <w:cols w:space="720"/>
          <w:docGrid w:linePitch="291"/>
        </w:sectPr>
      </w:pPr>
      <w:r w:rsidRPr="000619A9">
        <w:rPr>
          <w:sz w:val="24"/>
          <w:szCs w:val="24"/>
        </w:rPr>
        <w:fldChar w:fldCharType="end"/>
      </w:r>
    </w:p>
    <w:p w:rsidR="00096CC1" w:rsidRDefault="00096CC1">
      <w:pPr>
        <w:widowControl/>
        <w:jc w:val="left"/>
      </w:pPr>
    </w:p>
    <w:p w:rsidR="00074850" w:rsidRDefault="00074850">
      <w:pPr>
        <w:widowControl/>
        <w:jc w:val="left"/>
      </w:pPr>
    </w:p>
    <w:p w:rsidR="00074850" w:rsidRDefault="00074850">
      <w:pPr>
        <w:widowControl/>
        <w:jc w:val="left"/>
      </w:pPr>
    </w:p>
    <w:p w:rsidR="00074850" w:rsidRDefault="00074850">
      <w:pPr>
        <w:widowControl/>
        <w:jc w:val="left"/>
      </w:pPr>
    </w:p>
    <w:p w:rsidR="00074850" w:rsidRDefault="00074850">
      <w:pPr>
        <w:widowControl/>
        <w:jc w:val="left"/>
      </w:pPr>
    </w:p>
    <w:p w:rsidR="00074850" w:rsidRDefault="00074850">
      <w:pPr>
        <w:widowControl/>
        <w:jc w:val="left"/>
      </w:pPr>
    </w:p>
    <w:p w:rsidR="00096CC1" w:rsidRDefault="00096CC1">
      <w:pPr>
        <w:pStyle w:val="1"/>
        <w:rPr>
          <w:rFonts w:ascii="黑体" w:eastAsia="黑体"/>
          <w:szCs w:val="36"/>
        </w:rPr>
      </w:pPr>
      <w:bookmarkStart w:id="31" w:name="_Toc511487929"/>
      <w:r>
        <w:rPr>
          <w:rFonts w:ascii="黑体" w:eastAsia="黑体" w:hint="eastAsia"/>
          <w:szCs w:val="36"/>
        </w:rPr>
        <w:t>引言</w:t>
      </w:r>
      <w:bookmarkEnd w:id="31"/>
    </w:p>
    <w:p w:rsidR="00096CC1" w:rsidRDefault="00096CC1">
      <w:pPr>
        <w:pStyle w:val="2"/>
      </w:pPr>
      <w:bookmarkStart w:id="32" w:name="_Toc186271212"/>
      <w:bookmarkStart w:id="33" w:name="_Toc511487930"/>
      <w:r>
        <w:rPr>
          <w:rFonts w:hint="eastAsia"/>
        </w:rPr>
        <w:t>编写目的</w:t>
      </w:r>
      <w:bookmarkEnd w:id="32"/>
      <w:bookmarkEnd w:id="33"/>
    </w:p>
    <w:p w:rsidR="00096CC1" w:rsidRPr="000619A9" w:rsidRDefault="00096CC1">
      <w:pPr>
        <w:spacing w:line="360" w:lineRule="auto"/>
        <w:ind w:firstLineChars="200" w:firstLine="480"/>
        <w:rPr>
          <w:rFonts w:ascii="宋体" w:hAnsi="宋体"/>
          <w:sz w:val="24"/>
          <w:szCs w:val="24"/>
        </w:rPr>
      </w:pPr>
      <w:r w:rsidRPr="000619A9">
        <w:rPr>
          <w:rFonts w:ascii="宋体" w:hAnsi="宋体" w:hint="eastAsia"/>
          <w:sz w:val="24"/>
          <w:szCs w:val="24"/>
        </w:rPr>
        <w:t>本文档定义和描述项目管理系统的总体需求。本文档主要为甲</w:t>
      </w:r>
      <w:r w:rsidR="007D60A3">
        <w:rPr>
          <w:rFonts w:ascii="宋体" w:hAnsi="宋体" w:hint="eastAsia"/>
          <w:sz w:val="24"/>
          <w:szCs w:val="24"/>
        </w:rPr>
        <w:t>方</w:t>
      </w:r>
      <w:r w:rsidRPr="000619A9">
        <w:rPr>
          <w:rFonts w:ascii="宋体" w:hAnsi="宋体" w:hint="eastAsia"/>
          <w:sz w:val="24"/>
          <w:szCs w:val="24"/>
        </w:rPr>
        <w:t>撰写，是乙方进行项目管理、系统分析、设计、开发、测试等后续工作的依据；同时，该文档作为双方最终对该软件系统进行交付的依据。</w:t>
      </w:r>
    </w:p>
    <w:p w:rsidR="00096CC1" w:rsidRDefault="00096CC1">
      <w:pPr>
        <w:spacing w:line="360" w:lineRule="auto"/>
        <w:ind w:firstLineChars="200" w:firstLine="420"/>
        <w:rPr>
          <w:rFonts w:ascii="宋体" w:hAnsi="宋体"/>
          <w:szCs w:val="21"/>
        </w:rPr>
      </w:pPr>
    </w:p>
    <w:p w:rsidR="00096CC1" w:rsidRDefault="00096CC1">
      <w:pPr>
        <w:pStyle w:val="2"/>
      </w:pPr>
      <w:bookmarkStart w:id="34" w:name="_Toc186271214"/>
      <w:bookmarkStart w:id="35" w:name="_Toc511487931"/>
      <w:r>
        <w:rPr>
          <w:rFonts w:hint="eastAsia"/>
        </w:rPr>
        <w:t>已提供和需提供的参考资料</w:t>
      </w:r>
      <w:bookmarkEnd w:id="34"/>
      <w:bookmarkEnd w:id="3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5"/>
        <w:gridCol w:w="1756"/>
        <w:gridCol w:w="3544"/>
        <w:gridCol w:w="708"/>
        <w:gridCol w:w="709"/>
        <w:gridCol w:w="709"/>
        <w:gridCol w:w="1399"/>
      </w:tblGrid>
      <w:tr w:rsidR="00096CC1">
        <w:trPr>
          <w:jc w:val="center"/>
        </w:trPr>
        <w:tc>
          <w:tcPr>
            <w:tcW w:w="735" w:type="dxa"/>
            <w:tcBorders>
              <w:top w:val="single" w:sz="4" w:space="0" w:color="auto"/>
              <w:left w:val="single" w:sz="4" w:space="0" w:color="auto"/>
              <w:bottom w:val="single" w:sz="4" w:space="0" w:color="auto"/>
              <w:right w:val="single" w:sz="4" w:space="0" w:color="auto"/>
            </w:tcBorders>
            <w:vAlign w:val="center"/>
          </w:tcPr>
          <w:p w:rsidR="00096CC1" w:rsidRDefault="00096CC1" w:rsidP="00DD52E5">
            <w:pPr>
              <w:pStyle w:val="af1"/>
              <w:spacing w:beforeLines="50" w:before="120"/>
              <w:jc w:val="center"/>
              <w:rPr>
                <w:rFonts w:ascii="宋体" w:eastAsia="宋体" w:hAnsi="宋体"/>
                <w:color w:val="auto"/>
                <w:szCs w:val="21"/>
              </w:rPr>
            </w:pPr>
            <w:r>
              <w:rPr>
                <w:rFonts w:ascii="宋体" w:eastAsia="宋体" w:hAnsi="宋体" w:hint="eastAsia"/>
                <w:color w:val="auto"/>
                <w:szCs w:val="21"/>
              </w:rPr>
              <w:t>序号</w:t>
            </w:r>
          </w:p>
        </w:tc>
        <w:tc>
          <w:tcPr>
            <w:tcW w:w="1756" w:type="dxa"/>
            <w:tcBorders>
              <w:top w:val="single" w:sz="4" w:space="0" w:color="auto"/>
              <w:left w:val="single" w:sz="4" w:space="0" w:color="auto"/>
              <w:bottom w:val="single" w:sz="4" w:space="0" w:color="auto"/>
              <w:right w:val="single" w:sz="4" w:space="0" w:color="auto"/>
            </w:tcBorders>
            <w:vAlign w:val="center"/>
          </w:tcPr>
          <w:p w:rsidR="00096CC1" w:rsidRDefault="00096CC1" w:rsidP="00DD52E5">
            <w:pPr>
              <w:pStyle w:val="af1"/>
              <w:spacing w:beforeLines="50" w:before="120"/>
              <w:jc w:val="center"/>
              <w:rPr>
                <w:rFonts w:ascii="宋体" w:eastAsia="宋体" w:hAnsi="宋体"/>
                <w:color w:val="auto"/>
                <w:szCs w:val="21"/>
              </w:rPr>
            </w:pPr>
            <w:r>
              <w:rPr>
                <w:rFonts w:ascii="宋体" w:eastAsia="宋体" w:hAnsi="宋体" w:hint="eastAsia"/>
                <w:color w:val="auto"/>
                <w:szCs w:val="21"/>
              </w:rPr>
              <w:t>提资部门</w:t>
            </w:r>
          </w:p>
        </w:tc>
        <w:tc>
          <w:tcPr>
            <w:tcW w:w="3544" w:type="dxa"/>
            <w:tcBorders>
              <w:top w:val="single" w:sz="4" w:space="0" w:color="auto"/>
              <w:left w:val="single" w:sz="4" w:space="0" w:color="auto"/>
              <w:bottom w:val="single" w:sz="4" w:space="0" w:color="auto"/>
              <w:right w:val="single" w:sz="4" w:space="0" w:color="auto"/>
            </w:tcBorders>
            <w:vAlign w:val="center"/>
          </w:tcPr>
          <w:p w:rsidR="00096CC1" w:rsidRDefault="00096CC1" w:rsidP="00DD52E5">
            <w:pPr>
              <w:pStyle w:val="af1"/>
              <w:spacing w:beforeLines="50" w:before="120"/>
              <w:jc w:val="center"/>
              <w:rPr>
                <w:rFonts w:ascii="宋体" w:eastAsia="宋体" w:hAnsi="宋体"/>
                <w:color w:val="auto"/>
                <w:szCs w:val="21"/>
              </w:rPr>
            </w:pPr>
            <w:r>
              <w:rPr>
                <w:rFonts w:ascii="宋体" w:eastAsia="宋体" w:hAnsi="宋体" w:hint="eastAsia"/>
                <w:color w:val="auto"/>
                <w:szCs w:val="21"/>
              </w:rPr>
              <w:t>提资内容</w:t>
            </w:r>
          </w:p>
        </w:tc>
        <w:tc>
          <w:tcPr>
            <w:tcW w:w="708" w:type="dxa"/>
            <w:tcBorders>
              <w:top w:val="single" w:sz="4" w:space="0" w:color="auto"/>
              <w:left w:val="single" w:sz="4" w:space="0" w:color="auto"/>
              <w:bottom w:val="single" w:sz="4" w:space="0" w:color="auto"/>
              <w:right w:val="single" w:sz="4" w:space="0" w:color="auto"/>
            </w:tcBorders>
            <w:vAlign w:val="center"/>
          </w:tcPr>
          <w:p w:rsidR="00096CC1" w:rsidRDefault="00096CC1" w:rsidP="00DD52E5">
            <w:pPr>
              <w:pStyle w:val="af1"/>
              <w:spacing w:beforeLines="50" w:before="120"/>
              <w:jc w:val="center"/>
              <w:rPr>
                <w:rFonts w:ascii="宋体" w:eastAsia="宋体" w:hAnsi="宋体"/>
                <w:color w:val="auto"/>
                <w:szCs w:val="21"/>
              </w:rPr>
            </w:pPr>
            <w:r>
              <w:rPr>
                <w:rFonts w:ascii="宋体" w:eastAsia="宋体" w:hAnsi="宋体" w:hint="eastAsia"/>
                <w:color w:val="auto"/>
                <w:szCs w:val="21"/>
              </w:rPr>
              <w:t>电子张数</w:t>
            </w:r>
          </w:p>
        </w:tc>
        <w:tc>
          <w:tcPr>
            <w:tcW w:w="709" w:type="dxa"/>
            <w:tcBorders>
              <w:top w:val="single" w:sz="4" w:space="0" w:color="auto"/>
              <w:left w:val="single" w:sz="4" w:space="0" w:color="auto"/>
              <w:bottom w:val="single" w:sz="4" w:space="0" w:color="auto"/>
              <w:right w:val="single" w:sz="4" w:space="0" w:color="auto"/>
            </w:tcBorders>
            <w:vAlign w:val="center"/>
          </w:tcPr>
          <w:p w:rsidR="00096CC1" w:rsidRDefault="00096CC1" w:rsidP="00DD52E5">
            <w:pPr>
              <w:pStyle w:val="af1"/>
              <w:spacing w:beforeLines="50" w:before="120"/>
              <w:jc w:val="center"/>
              <w:rPr>
                <w:rFonts w:ascii="宋体" w:eastAsia="宋体" w:hAnsi="宋体"/>
                <w:color w:val="auto"/>
                <w:szCs w:val="21"/>
              </w:rPr>
            </w:pPr>
            <w:r>
              <w:rPr>
                <w:rFonts w:ascii="宋体" w:eastAsia="宋体" w:hAnsi="宋体" w:hint="eastAsia"/>
                <w:color w:val="auto"/>
                <w:szCs w:val="21"/>
              </w:rPr>
              <w:t>纸质张数</w:t>
            </w:r>
          </w:p>
        </w:tc>
        <w:tc>
          <w:tcPr>
            <w:tcW w:w="709" w:type="dxa"/>
            <w:tcBorders>
              <w:top w:val="single" w:sz="4" w:space="0" w:color="auto"/>
              <w:left w:val="single" w:sz="4" w:space="0" w:color="auto"/>
              <w:bottom w:val="single" w:sz="4" w:space="0" w:color="auto"/>
              <w:right w:val="single" w:sz="4" w:space="0" w:color="auto"/>
            </w:tcBorders>
          </w:tcPr>
          <w:p w:rsidR="00096CC1" w:rsidRDefault="00096CC1" w:rsidP="00DD52E5">
            <w:pPr>
              <w:pStyle w:val="af1"/>
              <w:spacing w:beforeLines="50" w:before="120"/>
              <w:jc w:val="center"/>
              <w:rPr>
                <w:rFonts w:ascii="宋体" w:eastAsia="宋体" w:hAnsi="宋体"/>
                <w:color w:val="auto"/>
                <w:szCs w:val="21"/>
              </w:rPr>
            </w:pPr>
            <w:r>
              <w:rPr>
                <w:rFonts w:ascii="宋体" w:eastAsia="宋体" w:hAnsi="宋体" w:hint="eastAsia"/>
                <w:color w:val="auto"/>
                <w:szCs w:val="21"/>
              </w:rPr>
              <w:t>有效状态</w:t>
            </w:r>
          </w:p>
        </w:tc>
        <w:tc>
          <w:tcPr>
            <w:tcW w:w="1399" w:type="dxa"/>
            <w:tcBorders>
              <w:top w:val="single" w:sz="4" w:space="0" w:color="auto"/>
              <w:left w:val="single" w:sz="4" w:space="0" w:color="auto"/>
              <w:bottom w:val="single" w:sz="4" w:space="0" w:color="auto"/>
              <w:right w:val="single" w:sz="4" w:space="0" w:color="auto"/>
            </w:tcBorders>
            <w:vAlign w:val="center"/>
          </w:tcPr>
          <w:p w:rsidR="00096CC1" w:rsidRDefault="00096CC1" w:rsidP="00DD52E5">
            <w:pPr>
              <w:pStyle w:val="af1"/>
              <w:spacing w:beforeLines="50" w:before="120"/>
              <w:jc w:val="center"/>
              <w:rPr>
                <w:rFonts w:ascii="宋体" w:eastAsia="宋体" w:hAnsi="宋体"/>
                <w:color w:val="auto"/>
                <w:szCs w:val="21"/>
              </w:rPr>
            </w:pPr>
            <w:r>
              <w:rPr>
                <w:rFonts w:ascii="宋体" w:eastAsia="宋体" w:hAnsi="宋体" w:hint="eastAsia"/>
                <w:color w:val="auto"/>
                <w:szCs w:val="21"/>
              </w:rPr>
              <w:t>提资时间</w:t>
            </w:r>
          </w:p>
        </w:tc>
      </w:tr>
      <w:tr w:rsidR="00096CC1" w:rsidRPr="000619A9">
        <w:trPr>
          <w:cantSplit/>
          <w:trHeight w:hRule="exact" w:val="454"/>
          <w:jc w:val="center"/>
        </w:trPr>
        <w:tc>
          <w:tcPr>
            <w:tcW w:w="735" w:type="dxa"/>
            <w:tcBorders>
              <w:top w:val="single" w:sz="4" w:space="0" w:color="auto"/>
              <w:left w:val="single" w:sz="4" w:space="0" w:color="auto"/>
              <w:bottom w:val="single" w:sz="4" w:space="0" w:color="auto"/>
              <w:right w:val="single" w:sz="4" w:space="0" w:color="auto"/>
            </w:tcBorders>
            <w:vAlign w:val="center"/>
          </w:tcPr>
          <w:p w:rsidR="00096CC1" w:rsidRPr="000619A9" w:rsidRDefault="00096CC1" w:rsidP="00DD52E5">
            <w:pPr>
              <w:pStyle w:val="af1"/>
              <w:spacing w:beforeLines="50" w:before="120"/>
              <w:jc w:val="center"/>
              <w:rPr>
                <w:rFonts w:ascii="宋体" w:eastAsia="宋体" w:hAnsi="宋体"/>
                <w:b w:val="0"/>
                <w:color w:val="auto"/>
                <w:sz w:val="24"/>
                <w:szCs w:val="24"/>
              </w:rPr>
            </w:pPr>
            <w:r w:rsidRPr="000619A9">
              <w:rPr>
                <w:rFonts w:ascii="宋体" w:eastAsia="宋体" w:hAnsi="宋体" w:hint="eastAsia"/>
                <w:b w:val="0"/>
                <w:color w:val="auto"/>
                <w:sz w:val="24"/>
                <w:szCs w:val="24"/>
              </w:rPr>
              <w:t>1</w:t>
            </w:r>
          </w:p>
        </w:tc>
        <w:tc>
          <w:tcPr>
            <w:tcW w:w="1756" w:type="dxa"/>
            <w:tcBorders>
              <w:top w:val="single" w:sz="4" w:space="0" w:color="auto"/>
              <w:left w:val="single" w:sz="4" w:space="0" w:color="auto"/>
              <w:bottom w:val="single" w:sz="4" w:space="0" w:color="auto"/>
              <w:right w:val="single" w:sz="4" w:space="0" w:color="auto"/>
            </w:tcBorders>
          </w:tcPr>
          <w:p w:rsidR="00096CC1" w:rsidRPr="000619A9" w:rsidRDefault="00096CC1" w:rsidP="00DD52E5">
            <w:pPr>
              <w:pStyle w:val="af1"/>
              <w:spacing w:beforeLines="50" w:before="120"/>
              <w:rPr>
                <w:rFonts w:ascii="宋体" w:eastAsia="宋体" w:hAnsi="宋体"/>
                <w:b w:val="0"/>
                <w:color w:val="auto"/>
                <w:sz w:val="24"/>
                <w:szCs w:val="24"/>
              </w:rPr>
            </w:pPr>
          </w:p>
        </w:tc>
        <w:tc>
          <w:tcPr>
            <w:tcW w:w="3544" w:type="dxa"/>
            <w:tcBorders>
              <w:top w:val="single" w:sz="4" w:space="0" w:color="auto"/>
              <w:left w:val="single" w:sz="4" w:space="0" w:color="auto"/>
              <w:bottom w:val="single" w:sz="4" w:space="0" w:color="auto"/>
              <w:right w:val="single" w:sz="4" w:space="0" w:color="auto"/>
            </w:tcBorders>
            <w:vAlign w:val="center"/>
          </w:tcPr>
          <w:p w:rsidR="00096CC1" w:rsidRPr="000619A9" w:rsidRDefault="00096CC1" w:rsidP="00DD52E5">
            <w:pPr>
              <w:spacing w:beforeLines="50" w:before="120" w:line="360" w:lineRule="auto"/>
              <w:rPr>
                <w:rFonts w:ascii="宋体" w:hAnsi="宋体"/>
                <w:sz w:val="24"/>
                <w:szCs w:val="24"/>
              </w:rPr>
            </w:pPr>
          </w:p>
        </w:tc>
        <w:tc>
          <w:tcPr>
            <w:tcW w:w="708" w:type="dxa"/>
            <w:tcBorders>
              <w:top w:val="single" w:sz="4" w:space="0" w:color="auto"/>
              <w:left w:val="single" w:sz="4" w:space="0" w:color="auto"/>
              <w:bottom w:val="single" w:sz="4" w:space="0" w:color="auto"/>
              <w:right w:val="single" w:sz="4" w:space="0" w:color="auto"/>
            </w:tcBorders>
          </w:tcPr>
          <w:p w:rsidR="00096CC1" w:rsidRPr="000619A9" w:rsidRDefault="00096CC1" w:rsidP="00DD52E5">
            <w:pPr>
              <w:pStyle w:val="af1"/>
              <w:spacing w:beforeLines="50" w:before="120"/>
              <w:rPr>
                <w:rFonts w:ascii="宋体" w:eastAsia="宋体" w:hAnsi="宋体"/>
                <w:b w:val="0"/>
                <w:color w:val="auto"/>
                <w:sz w:val="24"/>
                <w:szCs w:val="24"/>
              </w:rPr>
            </w:pPr>
          </w:p>
        </w:tc>
        <w:tc>
          <w:tcPr>
            <w:tcW w:w="709" w:type="dxa"/>
            <w:tcBorders>
              <w:top w:val="single" w:sz="4" w:space="0" w:color="auto"/>
              <w:left w:val="single" w:sz="4" w:space="0" w:color="auto"/>
              <w:bottom w:val="single" w:sz="4" w:space="0" w:color="auto"/>
              <w:right w:val="single" w:sz="4" w:space="0" w:color="auto"/>
            </w:tcBorders>
          </w:tcPr>
          <w:p w:rsidR="00096CC1" w:rsidRPr="000619A9" w:rsidRDefault="00096CC1" w:rsidP="00DD52E5">
            <w:pPr>
              <w:pStyle w:val="af1"/>
              <w:spacing w:beforeLines="50" w:before="120"/>
              <w:rPr>
                <w:rFonts w:ascii="宋体" w:eastAsia="宋体" w:hAnsi="宋体"/>
                <w:b w:val="0"/>
                <w:color w:val="auto"/>
                <w:sz w:val="24"/>
                <w:szCs w:val="24"/>
              </w:rPr>
            </w:pPr>
          </w:p>
        </w:tc>
        <w:tc>
          <w:tcPr>
            <w:tcW w:w="709" w:type="dxa"/>
            <w:tcBorders>
              <w:top w:val="single" w:sz="4" w:space="0" w:color="auto"/>
              <w:left w:val="single" w:sz="4" w:space="0" w:color="auto"/>
              <w:bottom w:val="single" w:sz="4" w:space="0" w:color="auto"/>
              <w:right w:val="single" w:sz="4" w:space="0" w:color="auto"/>
            </w:tcBorders>
          </w:tcPr>
          <w:p w:rsidR="00096CC1" w:rsidRPr="000619A9" w:rsidRDefault="00096CC1" w:rsidP="00DD52E5">
            <w:pPr>
              <w:pStyle w:val="af1"/>
              <w:spacing w:beforeLines="50" w:before="120"/>
              <w:rPr>
                <w:rFonts w:ascii="宋体" w:eastAsia="宋体" w:hAnsi="宋体"/>
                <w:b w:val="0"/>
                <w:color w:val="auto"/>
                <w:sz w:val="24"/>
                <w:szCs w:val="24"/>
              </w:rPr>
            </w:pPr>
          </w:p>
        </w:tc>
        <w:tc>
          <w:tcPr>
            <w:tcW w:w="1399" w:type="dxa"/>
            <w:tcBorders>
              <w:top w:val="single" w:sz="4" w:space="0" w:color="auto"/>
              <w:left w:val="single" w:sz="4" w:space="0" w:color="auto"/>
              <w:bottom w:val="single" w:sz="4" w:space="0" w:color="auto"/>
              <w:right w:val="single" w:sz="4" w:space="0" w:color="auto"/>
            </w:tcBorders>
          </w:tcPr>
          <w:p w:rsidR="00096CC1" w:rsidRPr="000619A9" w:rsidRDefault="00F00346" w:rsidP="00DD52E5">
            <w:pPr>
              <w:pStyle w:val="af1"/>
              <w:spacing w:beforeLines="50" w:before="120"/>
              <w:rPr>
                <w:rFonts w:ascii="宋体" w:eastAsia="宋体" w:hAnsi="宋体"/>
                <w:b w:val="0"/>
                <w:color w:val="auto"/>
                <w:sz w:val="24"/>
                <w:szCs w:val="24"/>
              </w:rPr>
            </w:pPr>
            <w:r>
              <w:rPr>
                <w:rFonts w:ascii="宋体" w:eastAsia="宋体" w:hAnsi="宋体"/>
                <w:b w:val="0"/>
                <w:color w:val="auto"/>
                <w:sz w:val="24"/>
                <w:szCs w:val="24"/>
              </w:rPr>
              <w:t>暂未提供</w:t>
            </w:r>
          </w:p>
        </w:tc>
      </w:tr>
      <w:tr w:rsidR="00096CC1" w:rsidRPr="000619A9">
        <w:trPr>
          <w:cantSplit/>
          <w:trHeight w:hRule="exact" w:val="454"/>
          <w:jc w:val="center"/>
        </w:trPr>
        <w:tc>
          <w:tcPr>
            <w:tcW w:w="735" w:type="dxa"/>
            <w:tcBorders>
              <w:top w:val="single" w:sz="4" w:space="0" w:color="auto"/>
              <w:left w:val="single" w:sz="4" w:space="0" w:color="auto"/>
              <w:bottom w:val="single" w:sz="4" w:space="0" w:color="auto"/>
              <w:right w:val="single" w:sz="4" w:space="0" w:color="auto"/>
            </w:tcBorders>
            <w:vAlign w:val="center"/>
          </w:tcPr>
          <w:p w:rsidR="00096CC1" w:rsidRPr="000619A9" w:rsidRDefault="00096CC1" w:rsidP="00DD52E5">
            <w:pPr>
              <w:pStyle w:val="af1"/>
              <w:spacing w:beforeLines="50" w:before="120"/>
              <w:jc w:val="center"/>
              <w:rPr>
                <w:rFonts w:ascii="宋体" w:eastAsia="宋体" w:hAnsi="宋体"/>
                <w:b w:val="0"/>
                <w:color w:val="auto"/>
                <w:sz w:val="24"/>
                <w:szCs w:val="24"/>
              </w:rPr>
            </w:pPr>
            <w:r w:rsidRPr="000619A9">
              <w:rPr>
                <w:rFonts w:ascii="宋体" w:eastAsia="宋体" w:hAnsi="宋体" w:hint="eastAsia"/>
                <w:b w:val="0"/>
                <w:color w:val="auto"/>
                <w:sz w:val="24"/>
                <w:szCs w:val="24"/>
              </w:rPr>
              <w:t>2</w:t>
            </w:r>
          </w:p>
        </w:tc>
        <w:tc>
          <w:tcPr>
            <w:tcW w:w="1756" w:type="dxa"/>
            <w:tcBorders>
              <w:top w:val="single" w:sz="4" w:space="0" w:color="auto"/>
              <w:left w:val="single" w:sz="4" w:space="0" w:color="auto"/>
              <w:bottom w:val="single" w:sz="4" w:space="0" w:color="auto"/>
              <w:right w:val="single" w:sz="4" w:space="0" w:color="auto"/>
            </w:tcBorders>
          </w:tcPr>
          <w:p w:rsidR="00096CC1" w:rsidRPr="000619A9" w:rsidRDefault="00096CC1" w:rsidP="00DD52E5">
            <w:pPr>
              <w:pStyle w:val="af1"/>
              <w:spacing w:beforeLines="50" w:before="120"/>
              <w:rPr>
                <w:rFonts w:ascii="宋体" w:eastAsia="宋体" w:hAnsi="宋体"/>
                <w:b w:val="0"/>
                <w:color w:val="auto"/>
                <w:sz w:val="24"/>
                <w:szCs w:val="24"/>
              </w:rPr>
            </w:pPr>
          </w:p>
        </w:tc>
        <w:tc>
          <w:tcPr>
            <w:tcW w:w="3544" w:type="dxa"/>
            <w:tcBorders>
              <w:top w:val="single" w:sz="4" w:space="0" w:color="auto"/>
              <w:left w:val="single" w:sz="4" w:space="0" w:color="auto"/>
              <w:bottom w:val="single" w:sz="4" w:space="0" w:color="auto"/>
              <w:right w:val="single" w:sz="4" w:space="0" w:color="auto"/>
            </w:tcBorders>
            <w:vAlign w:val="center"/>
          </w:tcPr>
          <w:p w:rsidR="00096CC1" w:rsidRPr="000619A9" w:rsidRDefault="00096CC1" w:rsidP="00DD52E5">
            <w:pPr>
              <w:spacing w:beforeLines="50" w:before="120" w:line="360" w:lineRule="auto"/>
              <w:rPr>
                <w:rFonts w:ascii="宋体" w:hAnsi="宋体"/>
                <w:sz w:val="24"/>
                <w:szCs w:val="24"/>
              </w:rPr>
            </w:pPr>
          </w:p>
        </w:tc>
        <w:tc>
          <w:tcPr>
            <w:tcW w:w="708" w:type="dxa"/>
            <w:tcBorders>
              <w:top w:val="single" w:sz="4" w:space="0" w:color="auto"/>
              <w:left w:val="single" w:sz="4" w:space="0" w:color="auto"/>
              <w:bottom w:val="single" w:sz="4" w:space="0" w:color="auto"/>
              <w:right w:val="single" w:sz="4" w:space="0" w:color="auto"/>
            </w:tcBorders>
          </w:tcPr>
          <w:p w:rsidR="00096CC1" w:rsidRPr="000619A9" w:rsidRDefault="00096CC1" w:rsidP="00DD52E5">
            <w:pPr>
              <w:pStyle w:val="af1"/>
              <w:spacing w:beforeLines="50" w:before="120"/>
              <w:rPr>
                <w:rFonts w:ascii="宋体" w:eastAsia="宋体" w:hAnsi="宋体"/>
                <w:b w:val="0"/>
                <w:color w:val="auto"/>
                <w:sz w:val="24"/>
                <w:szCs w:val="24"/>
              </w:rPr>
            </w:pPr>
          </w:p>
        </w:tc>
        <w:tc>
          <w:tcPr>
            <w:tcW w:w="709" w:type="dxa"/>
            <w:tcBorders>
              <w:top w:val="single" w:sz="4" w:space="0" w:color="auto"/>
              <w:left w:val="single" w:sz="4" w:space="0" w:color="auto"/>
              <w:bottom w:val="single" w:sz="4" w:space="0" w:color="auto"/>
              <w:right w:val="single" w:sz="4" w:space="0" w:color="auto"/>
            </w:tcBorders>
          </w:tcPr>
          <w:p w:rsidR="00096CC1" w:rsidRPr="000619A9" w:rsidRDefault="00096CC1" w:rsidP="00DD52E5">
            <w:pPr>
              <w:pStyle w:val="af1"/>
              <w:spacing w:beforeLines="50" w:before="120"/>
              <w:rPr>
                <w:rFonts w:ascii="宋体" w:eastAsia="宋体" w:hAnsi="宋体"/>
                <w:b w:val="0"/>
                <w:color w:val="auto"/>
                <w:sz w:val="24"/>
                <w:szCs w:val="24"/>
              </w:rPr>
            </w:pPr>
          </w:p>
        </w:tc>
        <w:tc>
          <w:tcPr>
            <w:tcW w:w="709" w:type="dxa"/>
            <w:tcBorders>
              <w:top w:val="single" w:sz="4" w:space="0" w:color="auto"/>
              <w:left w:val="single" w:sz="4" w:space="0" w:color="auto"/>
              <w:bottom w:val="single" w:sz="4" w:space="0" w:color="auto"/>
              <w:right w:val="single" w:sz="4" w:space="0" w:color="auto"/>
            </w:tcBorders>
          </w:tcPr>
          <w:p w:rsidR="00096CC1" w:rsidRPr="000619A9" w:rsidRDefault="00096CC1" w:rsidP="00DD52E5">
            <w:pPr>
              <w:pStyle w:val="af1"/>
              <w:spacing w:beforeLines="50" w:before="120"/>
              <w:rPr>
                <w:rFonts w:ascii="宋体" w:eastAsia="宋体" w:hAnsi="宋体"/>
                <w:b w:val="0"/>
                <w:color w:val="auto"/>
                <w:sz w:val="24"/>
                <w:szCs w:val="24"/>
              </w:rPr>
            </w:pPr>
          </w:p>
        </w:tc>
        <w:tc>
          <w:tcPr>
            <w:tcW w:w="1399" w:type="dxa"/>
            <w:tcBorders>
              <w:top w:val="single" w:sz="4" w:space="0" w:color="auto"/>
              <w:left w:val="single" w:sz="4" w:space="0" w:color="auto"/>
              <w:bottom w:val="single" w:sz="4" w:space="0" w:color="auto"/>
              <w:right w:val="single" w:sz="4" w:space="0" w:color="auto"/>
            </w:tcBorders>
          </w:tcPr>
          <w:p w:rsidR="00096CC1" w:rsidRPr="000619A9" w:rsidRDefault="00096CC1" w:rsidP="00DD52E5">
            <w:pPr>
              <w:pStyle w:val="af1"/>
              <w:spacing w:beforeLines="50" w:before="120"/>
              <w:rPr>
                <w:rFonts w:ascii="宋体" w:eastAsia="宋体" w:hAnsi="宋体"/>
                <w:b w:val="0"/>
                <w:color w:val="auto"/>
                <w:sz w:val="24"/>
                <w:szCs w:val="24"/>
              </w:rPr>
            </w:pPr>
          </w:p>
        </w:tc>
      </w:tr>
      <w:tr w:rsidR="00096CC1" w:rsidRPr="000619A9">
        <w:trPr>
          <w:cantSplit/>
          <w:trHeight w:hRule="exact" w:val="454"/>
          <w:jc w:val="center"/>
        </w:trPr>
        <w:tc>
          <w:tcPr>
            <w:tcW w:w="735" w:type="dxa"/>
            <w:tcBorders>
              <w:top w:val="single" w:sz="4" w:space="0" w:color="auto"/>
              <w:left w:val="single" w:sz="4" w:space="0" w:color="auto"/>
              <w:bottom w:val="single" w:sz="4" w:space="0" w:color="auto"/>
              <w:right w:val="single" w:sz="4" w:space="0" w:color="auto"/>
            </w:tcBorders>
            <w:vAlign w:val="center"/>
          </w:tcPr>
          <w:p w:rsidR="00096CC1" w:rsidRPr="000619A9" w:rsidRDefault="00096CC1" w:rsidP="00DD52E5">
            <w:pPr>
              <w:pStyle w:val="af1"/>
              <w:spacing w:beforeLines="50" w:before="120"/>
              <w:jc w:val="center"/>
              <w:rPr>
                <w:rFonts w:ascii="宋体" w:eastAsia="宋体" w:hAnsi="宋体"/>
                <w:b w:val="0"/>
                <w:color w:val="auto"/>
                <w:sz w:val="24"/>
                <w:szCs w:val="24"/>
              </w:rPr>
            </w:pPr>
            <w:r w:rsidRPr="000619A9">
              <w:rPr>
                <w:rFonts w:ascii="宋体" w:eastAsia="宋体" w:hAnsi="宋体" w:hint="eastAsia"/>
                <w:b w:val="0"/>
                <w:color w:val="auto"/>
                <w:sz w:val="24"/>
                <w:szCs w:val="24"/>
              </w:rPr>
              <w:t>3</w:t>
            </w:r>
          </w:p>
        </w:tc>
        <w:tc>
          <w:tcPr>
            <w:tcW w:w="1756" w:type="dxa"/>
            <w:tcBorders>
              <w:top w:val="single" w:sz="4" w:space="0" w:color="auto"/>
              <w:left w:val="single" w:sz="4" w:space="0" w:color="auto"/>
              <w:bottom w:val="single" w:sz="4" w:space="0" w:color="auto"/>
              <w:right w:val="single" w:sz="4" w:space="0" w:color="auto"/>
            </w:tcBorders>
          </w:tcPr>
          <w:p w:rsidR="00096CC1" w:rsidRPr="000619A9" w:rsidRDefault="00096CC1" w:rsidP="00DD52E5">
            <w:pPr>
              <w:pStyle w:val="af1"/>
              <w:spacing w:beforeLines="50" w:before="120"/>
              <w:rPr>
                <w:rFonts w:ascii="宋体" w:eastAsia="宋体" w:hAnsi="宋体"/>
                <w:b w:val="0"/>
                <w:color w:val="auto"/>
                <w:sz w:val="24"/>
                <w:szCs w:val="24"/>
              </w:rPr>
            </w:pPr>
          </w:p>
        </w:tc>
        <w:tc>
          <w:tcPr>
            <w:tcW w:w="3544" w:type="dxa"/>
            <w:tcBorders>
              <w:top w:val="single" w:sz="4" w:space="0" w:color="auto"/>
              <w:left w:val="single" w:sz="4" w:space="0" w:color="auto"/>
              <w:bottom w:val="single" w:sz="4" w:space="0" w:color="auto"/>
              <w:right w:val="single" w:sz="4" w:space="0" w:color="auto"/>
            </w:tcBorders>
            <w:vAlign w:val="center"/>
          </w:tcPr>
          <w:p w:rsidR="00096CC1" w:rsidRPr="000619A9" w:rsidRDefault="00096CC1" w:rsidP="00DD52E5">
            <w:pPr>
              <w:spacing w:beforeLines="50" w:before="120" w:line="360" w:lineRule="auto"/>
              <w:rPr>
                <w:rFonts w:ascii="宋体" w:hAnsi="宋体"/>
                <w:sz w:val="24"/>
                <w:szCs w:val="24"/>
              </w:rPr>
            </w:pPr>
          </w:p>
        </w:tc>
        <w:tc>
          <w:tcPr>
            <w:tcW w:w="708" w:type="dxa"/>
            <w:tcBorders>
              <w:top w:val="single" w:sz="4" w:space="0" w:color="auto"/>
              <w:left w:val="single" w:sz="4" w:space="0" w:color="auto"/>
              <w:bottom w:val="single" w:sz="4" w:space="0" w:color="auto"/>
              <w:right w:val="single" w:sz="4" w:space="0" w:color="auto"/>
            </w:tcBorders>
          </w:tcPr>
          <w:p w:rsidR="00096CC1" w:rsidRPr="000619A9" w:rsidRDefault="00096CC1" w:rsidP="00DD52E5">
            <w:pPr>
              <w:pStyle w:val="af1"/>
              <w:spacing w:beforeLines="50" w:before="120"/>
              <w:rPr>
                <w:rFonts w:ascii="宋体" w:eastAsia="宋体" w:hAnsi="宋体"/>
                <w:b w:val="0"/>
                <w:color w:val="auto"/>
                <w:sz w:val="24"/>
                <w:szCs w:val="24"/>
              </w:rPr>
            </w:pPr>
          </w:p>
        </w:tc>
        <w:tc>
          <w:tcPr>
            <w:tcW w:w="709" w:type="dxa"/>
            <w:tcBorders>
              <w:top w:val="single" w:sz="4" w:space="0" w:color="auto"/>
              <w:left w:val="single" w:sz="4" w:space="0" w:color="auto"/>
              <w:bottom w:val="single" w:sz="4" w:space="0" w:color="auto"/>
              <w:right w:val="single" w:sz="4" w:space="0" w:color="auto"/>
            </w:tcBorders>
          </w:tcPr>
          <w:p w:rsidR="00096CC1" w:rsidRPr="000619A9" w:rsidRDefault="00096CC1" w:rsidP="00DD52E5">
            <w:pPr>
              <w:pStyle w:val="af1"/>
              <w:spacing w:beforeLines="50" w:before="120"/>
              <w:rPr>
                <w:rFonts w:ascii="宋体" w:eastAsia="宋体" w:hAnsi="宋体"/>
                <w:b w:val="0"/>
                <w:color w:val="auto"/>
                <w:sz w:val="24"/>
                <w:szCs w:val="24"/>
              </w:rPr>
            </w:pPr>
          </w:p>
        </w:tc>
        <w:tc>
          <w:tcPr>
            <w:tcW w:w="709" w:type="dxa"/>
            <w:tcBorders>
              <w:top w:val="single" w:sz="4" w:space="0" w:color="auto"/>
              <w:left w:val="single" w:sz="4" w:space="0" w:color="auto"/>
              <w:bottom w:val="single" w:sz="4" w:space="0" w:color="auto"/>
              <w:right w:val="single" w:sz="4" w:space="0" w:color="auto"/>
            </w:tcBorders>
          </w:tcPr>
          <w:p w:rsidR="00096CC1" w:rsidRPr="000619A9" w:rsidRDefault="00096CC1" w:rsidP="00DD52E5">
            <w:pPr>
              <w:pStyle w:val="af1"/>
              <w:spacing w:beforeLines="50" w:before="120"/>
              <w:rPr>
                <w:rFonts w:ascii="宋体" w:eastAsia="宋体" w:hAnsi="宋体"/>
                <w:b w:val="0"/>
                <w:color w:val="auto"/>
                <w:sz w:val="24"/>
                <w:szCs w:val="24"/>
              </w:rPr>
            </w:pPr>
          </w:p>
        </w:tc>
        <w:tc>
          <w:tcPr>
            <w:tcW w:w="1399" w:type="dxa"/>
            <w:tcBorders>
              <w:top w:val="single" w:sz="4" w:space="0" w:color="auto"/>
              <w:left w:val="single" w:sz="4" w:space="0" w:color="auto"/>
              <w:bottom w:val="single" w:sz="4" w:space="0" w:color="auto"/>
              <w:right w:val="single" w:sz="4" w:space="0" w:color="auto"/>
            </w:tcBorders>
          </w:tcPr>
          <w:p w:rsidR="00096CC1" w:rsidRPr="000619A9" w:rsidRDefault="00096CC1" w:rsidP="00DD52E5">
            <w:pPr>
              <w:pStyle w:val="af1"/>
              <w:spacing w:beforeLines="50" w:before="120"/>
              <w:rPr>
                <w:rFonts w:ascii="宋体" w:eastAsia="宋体" w:hAnsi="宋体"/>
                <w:b w:val="0"/>
                <w:color w:val="auto"/>
                <w:sz w:val="24"/>
                <w:szCs w:val="24"/>
              </w:rPr>
            </w:pPr>
          </w:p>
        </w:tc>
      </w:tr>
      <w:tr w:rsidR="00096CC1" w:rsidRPr="000619A9">
        <w:trPr>
          <w:cantSplit/>
          <w:trHeight w:hRule="exact" w:val="454"/>
          <w:jc w:val="center"/>
        </w:trPr>
        <w:tc>
          <w:tcPr>
            <w:tcW w:w="735" w:type="dxa"/>
            <w:tcBorders>
              <w:top w:val="single" w:sz="4" w:space="0" w:color="auto"/>
              <w:left w:val="single" w:sz="4" w:space="0" w:color="auto"/>
              <w:bottom w:val="single" w:sz="4" w:space="0" w:color="auto"/>
              <w:right w:val="single" w:sz="4" w:space="0" w:color="auto"/>
            </w:tcBorders>
            <w:vAlign w:val="center"/>
          </w:tcPr>
          <w:p w:rsidR="00096CC1" w:rsidRPr="000619A9" w:rsidRDefault="00096CC1" w:rsidP="00DD52E5">
            <w:pPr>
              <w:pStyle w:val="af1"/>
              <w:spacing w:beforeLines="50" w:before="120"/>
              <w:jc w:val="center"/>
              <w:rPr>
                <w:rFonts w:ascii="宋体" w:eastAsia="宋体" w:hAnsi="宋体"/>
                <w:b w:val="0"/>
                <w:color w:val="auto"/>
                <w:sz w:val="24"/>
                <w:szCs w:val="24"/>
              </w:rPr>
            </w:pPr>
            <w:r w:rsidRPr="000619A9">
              <w:rPr>
                <w:rFonts w:ascii="宋体" w:eastAsia="宋体" w:hAnsi="宋体" w:hint="eastAsia"/>
                <w:b w:val="0"/>
                <w:color w:val="auto"/>
                <w:sz w:val="24"/>
                <w:szCs w:val="24"/>
              </w:rPr>
              <w:t>4</w:t>
            </w:r>
          </w:p>
        </w:tc>
        <w:tc>
          <w:tcPr>
            <w:tcW w:w="1756" w:type="dxa"/>
            <w:tcBorders>
              <w:top w:val="single" w:sz="4" w:space="0" w:color="auto"/>
              <w:left w:val="single" w:sz="4" w:space="0" w:color="auto"/>
              <w:bottom w:val="single" w:sz="4" w:space="0" w:color="auto"/>
              <w:right w:val="single" w:sz="4" w:space="0" w:color="auto"/>
            </w:tcBorders>
          </w:tcPr>
          <w:p w:rsidR="00096CC1" w:rsidRPr="000619A9" w:rsidRDefault="00096CC1" w:rsidP="00DD52E5">
            <w:pPr>
              <w:pStyle w:val="af1"/>
              <w:spacing w:beforeLines="50" w:before="120"/>
              <w:rPr>
                <w:rFonts w:ascii="宋体" w:eastAsia="宋体" w:hAnsi="宋体"/>
                <w:b w:val="0"/>
                <w:color w:val="auto"/>
                <w:sz w:val="24"/>
                <w:szCs w:val="24"/>
              </w:rPr>
            </w:pPr>
          </w:p>
        </w:tc>
        <w:tc>
          <w:tcPr>
            <w:tcW w:w="3544" w:type="dxa"/>
            <w:tcBorders>
              <w:top w:val="single" w:sz="4" w:space="0" w:color="auto"/>
              <w:left w:val="single" w:sz="4" w:space="0" w:color="auto"/>
              <w:bottom w:val="single" w:sz="4" w:space="0" w:color="auto"/>
              <w:right w:val="single" w:sz="4" w:space="0" w:color="auto"/>
            </w:tcBorders>
            <w:vAlign w:val="center"/>
          </w:tcPr>
          <w:p w:rsidR="00096CC1" w:rsidRPr="000619A9" w:rsidRDefault="00096CC1" w:rsidP="00DD52E5">
            <w:pPr>
              <w:spacing w:beforeLines="50" w:before="120" w:line="360" w:lineRule="auto"/>
              <w:rPr>
                <w:rFonts w:ascii="宋体" w:hAnsi="宋体"/>
                <w:sz w:val="24"/>
                <w:szCs w:val="24"/>
              </w:rPr>
            </w:pPr>
          </w:p>
        </w:tc>
        <w:tc>
          <w:tcPr>
            <w:tcW w:w="708" w:type="dxa"/>
            <w:tcBorders>
              <w:top w:val="single" w:sz="4" w:space="0" w:color="auto"/>
              <w:left w:val="single" w:sz="4" w:space="0" w:color="auto"/>
              <w:bottom w:val="single" w:sz="4" w:space="0" w:color="auto"/>
              <w:right w:val="single" w:sz="4" w:space="0" w:color="auto"/>
            </w:tcBorders>
            <w:vAlign w:val="center"/>
          </w:tcPr>
          <w:p w:rsidR="00096CC1" w:rsidRPr="000619A9" w:rsidRDefault="00096CC1" w:rsidP="00DD52E5">
            <w:pPr>
              <w:pStyle w:val="af1"/>
              <w:spacing w:beforeLines="50" w:before="120"/>
              <w:rPr>
                <w:rFonts w:ascii="宋体" w:eastAsia="宋体" w:hAnsi="宋体"/>
                <w:b w:val="0"/>
                <w:color w:val="auto"/>
                <w:sz w:val="24"/>
                <w:szCs w:val="24"/>
              </w:rPr>
            </w:pPr>
          </w:p>
        </w:tc>
        <w:tc>
          <w:tcPr>
            <w:tcW w:w="709" w:type="dxa"/>
            <w:tcBorders>
              <w:top w:val="single" w:sz="4" w:space="0" w:color="auto"/>
              <w:left w:val="single" w:sz="4" w:space="0" w:color="auto"/>
              <w:bottom w:val="single" w:sz="4" w:space="0" w:color="auto"/>
              <w:right w:val="single" w:sz="4" w:space="0" w:color="auto"/>
            </w:tcBorders>
            <w:vAlign w:val="center"/>
          </w:tcPr>
          <w:p w:rsidR="00096CC1" w:rsidRPr="000619A9" w:rsidRDefault="00096CC1" w:rsidP="00DD52E5">
            <w:pPr>
              <w:pStyle w:val="af1"/>
              <w:spacing w:beforeLines="50" w:before="120"/>
              <w:rPr>
                <w:rFonts w:ascii="宋体" w:eastAsia="宋体" w:hAnsi="宋体"/>
                <w:b w:val="0"/>
                <w:color w:val="auto"/>
                <w:sz w:val="24"/>
                <w:szCs w:val="24"/>
              </w:rPr>
            </w:pPr>
          </w:p>
        </w:tc>
        <w:tc>
          <w:tcPr>
            <w:tcW w:w="709" w:type="dxa"/>
            <w:tcBorders>
              <w:top w:val="single" w:sz="4" w:space="0" w:color="auto"/>
              <w:left w:val="single" w:sz="4" w:space="0" w:color="auto"/>
              <w:bottom w:val="single" w:sz="4" w:space="0" w:color="auto"/>
              <w:right w:val="single" w:sz="4" w:space="0" w:color="auto"/>
            </w:tcBorders>
            <w:vAlign w:val="center"/>
          </w:tcPr>
          <w:p w:rsidR="00096CC1" w:rsidRPr="000619A9" w:rsidRDefault="00096CC1" w:rsidP="00DD52E5">
            <w:pPr>
              <w:pStyle w:val="af1"/>
              <w:spacing w:beforeLines="50" w:before="120"/>
              <w:rPr>
                <w:rFonts w:ascii="宋体" w:eastAsia="宋体" w:hAnsi="宋体"/>
                <w:b w:val="0"/>
                <w:color w:val="auto"/>
                <w:sz w:val="24"/>
                <w:szCs w:val="24"/>
              </w:rPr>
            </w:pPr>
          </w:p>
        </w:tc>
        <w:tc>
          <w:tcPr>
            <w:tcW w:w="1399" w:type="dxa"/>
            <w:tcBorders>
              <w:top w:val="single" w:sz="4" w:space="0" w:color="auto"/>
              <w:left w:val="single" w:sz="4" w:space="0" w:color="auto"/>
              <w:bottom w:val="single" w:sz="4" w:space="0" w:color="auto"/>
              <w:right w:val="single" w:sz="4" w:space="0" w:color="auto"/>
            </w:tcBorders>
            <w:vAlign w:val="center"/>
          </w:tcPr>
          <w:p w:rsidR="00096CC1" w:rsidRPr="000619A9" w:rsidRDefault="00096CC1" w:rsidP="00DD52E5">
            <w:pPr>
              <w:pStyle w:val="af1"/>
              <w:spacing w:beforeLines="50" w:before="120"/>
              <w:rPr>
                <w:rFonts w:ascii="宋体" w:eastAsia="宋体" w:hAnsi="宋体"/>
                <w:b w:val="0"/>
                <w:color w:val="auto"/>
                <w:sz w:val="24"/>
                <w:szCs w:val="24"/>
              </w:rPr>
            </w:pPr>
          </w:p>
        </w:tc>
      </w:tr>
    </w:tbl>
    <w:p w:rsidR="00096CC1" w:rsidRDefault="00096CC1">
      <w:pPr>
        <w:rPr>
          <w:rFonts w:ascii="宋体" w:hAnsi="宋体"/>
          <w:szCs w:val="21"/>
        </w:rPr>
      </w:pPr>
    </w:p>
    <w:p w:rsidR="00096CC1" w:rsidRDefault="00096CC1">
      <w:pPr>
        <w:rPr>
          <w:rFonts w:ascii="宋体" w:hAnsi="宋体"/>
          <w:szCs w:val="21"/>
        </w:rPr>
      </w:pPr>
    </w:p>
    <w:p w:rsidR="00096CC1" w:rsidRDefault="00096CC1">
      <w:pPr>
        <w:spacing w:line="360" w:lineRule="auto"/>
        <w:jc w:val="center"/>
        <w:rPr>
          <w:u w:val="single"/>
        </w:rPr>
      </w:pPr>
    </w:p>
    <w:p w:rsidR="00096CC1" w:rsidRDefault="00096CC1"/>
    <w:p w:rsidR="00096CC1" w:rsidRDefault="00096CC1">
      <w:pPr>
        <w:pStyle w:val="10"/>
        <w:spacing w:line="360" w:lineRule="auto"/>
        <w:ind w:firstLine="0"/>
        <w:rPr>
          <w:szCs w:val="21"/>
          <w:u w:val="single"/>
        </w:rPr>
      </w:pPr>
      <w:r>
        <w:rPr>
          <w:rFonts w:hint="eastAsia"/>
          <w:szCs w:val="21"/>
          <w:u w:val="single"/>
        </w:rPr>
        <w:t>注：专业设置后期用户可以自己维护</w:t>
      </w:r>
    </w:p>
    <w:p w:rsidR="00096CC1" w:rsidRDefault="00096CC1">
      <w:pPr>
        <w:spacing w:line="360" w:lineRule="auto"/>
      </w:pPr>
    </w:p>
    <w:p w:rsidR="00096CC1" w:rsidRDefault="00933821">
      <w:pPr>
        <w:pStyle w:val="1"/>
        <w:rPr>
          <w:rFonts w:ascii="黑体" w:eastAsia="黑体"/>
          <w:szCs w:val="36"/>
        </w:rPr>
      </w:pPr>
      <w:bookmarkStart w:id="36" w:name="_Toc511487932"/>
      <w:r>
        <w:rPr>
          <w:rFonts w:ascii="黑体" w:eastAsia="黑体" w:hint="eastAsia"/>
          <w:szCs w:val="36"/>
        </w:rPr>
        <w:t>模块</w:t>
      </w:r>
      <w:r w:rsidR="00096CC1">
        <w:rPr>
          <w:rFonts w:ascii="黑体" w:eastAsia="黑体" w:hint="eastAsia"/>
          <w:szCs w:val="36"/>
        </w:rPr>
        <w:t>需求</w:t>
      </w:r>
      <w:bookmarkEnd w:id="36"/>
    </w:p>
    <w:p w:rsidR="00096CC1" w:rsidRDefault="006B4591">
      <w:pPr>
        <w:pStyle w:val="2"/>
      </w:pPr>
      <w:bookmarkStart w:id="37" w:name="_Toc511487933"/>
      <w:del w:id="38" w:author="张明辉 普华" w:date="2018-04-16T09:53:00Z">
        <w:r w:rsidDel="00295ACF">
          <w:rPr>
            <w:rFonts w:hint="eastAsia"/>
          </w:rPr>
          <w:delText>市场开发</w:delText>
        </w:r>
      </w:del>
      <w:bookmarkEnd w:id="37"/>
      <w:ins w:id="39" w:author="张明辉 普华" w:date="2018-04-16T09:53:00Z">
        <w:r w:rsidR="00295ACF">
          <w:rPr>
            <w:rFonts w:hint="eastAsia"/>
          </w:rPr>
          <w:t>安环部模块</w:t>
        </w:r>
      </w:ins>
    </w:p>
    <w:p w:rsidR="008B0A25" w:rsidRDefault="009210AF" w:rsidP="000619A9">
      <w:pPr>
        <w:spacing w:line="360" w:lineRule="auto"/>
        <w:ind w:firstLineChars="200" w:firstLine="480"/>
        <w:rPr>
          <w:rFonts w:ascii="宋体" w:hAnsi="宋体"/>
          <w:sz w:val="24"/>
          <w:szCs w:val="24"/>
        </w:rPr>
      </w:pPr>
      <w:r>
        <w:rPr>
          <w:rFonts w:ascii="宋体" w:hAnsi="宋体" w:hint="eastAsia"/>
          <w:sz w:val="24"/>
          <w:szCs w:val="24"/>
        </w:rPr>
        <w:t>安环部</w:t>
      </w:r>
      <w:r w:rsidR="00945D0F" w:rsidRPr="000619A9">
        <w:rPr>
          <w:rFonts w:ascii="宋体" w:hAnsi="宋体"/>
          <w:sz w:val="24"/>
          <w:szCs w:val="24"/>
        </w:rPr>
        <w:t>模块主要是为了满足</w:t>
      </w:r>
      <w:r w:rsidR="006B4591">
        <w:rPr>
          <w:rFonts w:ascii="宋体" w:hAnsi="宋体" w:hint="eastAsia"/>
          <w:sz w:val="24"/>
          <w:szCs w:val="24"/>
        </w:rPr>
        <w:t>公司</w:t>
      </w:r>
      <w:r>
        <w:rPr>
          <w:rFonts w:ascii="宋体" w:hAnsi="宋体" w:hint="eastAsia"/>
          <w:sz w:val="24"/>
          <w:szCs w:val="24"/>
        </w:rPr>
        <w:t>安环</w:t>
      </w:r>
      <w:r w:rsidR="006B4591">
        <w:rPr>
          <w:rFonts w:ascii="宋体" w:hAnsi="宋体" w:hint="eastAsia"/>
          <w:sz w:val="24"/>
          <w:szCs w:val="24"/>
        </w:rPr>
        <w:t>部的业务</w:t>
      </w:r>
      <w:r w:rsidR="00945D0F" w:rsidRPr="000619A9">
        <w:rPr>
          <w:rFonts w:ascii="宋体" w:hAnsi="宋体"/>
          <w:sz w:val="24"/>
          <w:szCs w:val="24"/>
        </w:rPr>
        <w:t>需求</w:t>
      </w:r>
      <w:r w:rsidR="00D432A3" w:rsidRPr="000619A9">
        <w:rPr>
          <w:rFonts w:ascii="宋体" w:hAnsi="宋体" w:hint="eastAsia"/>
          <w:sz w:val="24"/>
          <w:szCs w:val="24"/>
        </w:rPr>
        <w:t>。</w:t>
      </w:r>
      <w:r w:rsidR="006B4591">
        <w:rPr>
          <w:rFonts w:ascii="宋体" w:hAnsi="宋体" w:hint="eastAsia"/>
          <w:sz w:val="24"/>
        </w:rPr>
        <w:t>将</w:t>
      </w:r>
      <w:r>
        <w:rPr>
          <w:rFonts w:ascii="宋体" w:hAnsi="宋体" w:hint="eastAsia"/>
          <w:sz w:val="24"/>
        </w:rPr>
        <w:t>危害识别与控制、监督检查、HSE奖惩、HSE报告、教育培训应急管理、环境监测委托、事故管理、HSE报表、事故统计、安全管理费</w:t>
      </w:r>
      <w:r w:rsidR="009C5DB6">
        <w:rPr>
          <w:rFonts w:ascii="宋体" w:hAnsi="宋体" w:hint="eastAsia"/>
          <w:sz w:val="24"/>
        </w:rPr>
        <w:t>等业务在项目管理集成平台中实现</w:t>
      </w:r>
      <w:r w:rsidR="006B4591">
        <w:rPr>
          <w:rFonts w:ascii="宋体" w:hAnsi="宋体" w:hint="eastAsia"/>
          <w:sz w:val="24"/>
        </w:rPr>
        <w:t>。</w:t>
      </w:r>
      <w:r w:rsidR="006B4591">
        <w:rPr>
          <w:rFonts w:ascii="宋体" w:hAnsi="宋体" w:hint="eastAsia"/>
          <w:sz w:val="24"/>
          <w:szCs w:val="24"/>
        </w:rPr>
        <w:t>最终在系统中实现</w:t>
      </w:r>
      <w:r>
        <w:rPr>
          <w:rFonts w:ascii="宋体" w:hAnsi="宋体" w:hint="eastAsia"/>
          <w:sz w:val="24"/>
          <w:szCs w:val="24"/>
        </w:rPr>
        <w:t>安环部</w:t>
      </w:r>
      <w:r w:rsidR="006B4591">
        <w:rPr>
          <w:rFonts w:ascii="宋体" w:hAnsi="宋体" w:hint="eastAsia"/>
          <w:sz w:val="24"/>
          <w:szCs w:val="24"/>
        </w:rPr>
        <w:t>的全过程管理，自动形</w:t>
      </w:r>
      <w:r w:rsidR="006B4591">
        <w:rPr>
          <w:rFonts w:ascii="宋体" w:hAnsi="宋体" w:hint="eastAsia"/>
          <w:sz w:val="24"/>
          <w:szCs w:val="24"/>
        </w:rPr>
        <w:lastRenderedPageBreak/>
        <w:t>成具有可追溯性的</w:t>
      </w:r>
      <w:proofErr w:type="gramStart"/>
      <w:r w:rsidR="006B4591">
        <w:rPr>
          <w:rFonts w:ascii="宋体" w:hAnsi="宋体" w:hint="eastAsia"/>
          <w:sz w:val="24"/>
          <w:szCs w:val="24"/>
        </w:rPr>
        <w:t>系统台</w:t>
      </w:r>
      <w:proofErr w:type="gramEnd"/>
      <w:r w:rsidR="006B4591">
        <w:rPr>
          <w:rFonts w:ascii="宋体" w:hAnsi="宋体" w:hint="eastAsia"/>
          <w:sz w:val="24"/>
          <w:szCs w:val="24"/>
        </w:rPr>
        <w:t>账，为</w:t>
      </w:r>
      <w:r>
        <w:rPr>
          <w:rFonts w:ascii="宋体" w:hAnsi="宋体" w:hint="eastAsia"/>
          <w:sz w:val="24"/>
          <w:szCs w:val="24"/>
        </w:rPr>
        <w:t>安环部</w:t>
      </w:r>
      <w:r w:rsidR="006B4591">
        <w:rPr>
          <w:rFonts w:ascii="宋体" w:hAnsi="宋体" w:hint="eastAsia"/>
          <w:sz w:val="24"/>
          <w:szCs w:val="24"/>
        </w:rPr>
        <w:t>的日常工作提供高效的</w:t>
      </w:r>
      <w:r w:rsidR="00106F55">
        <w:rPr>
          <w:rFonts w:ascii="宋体" w:hAnsi="宋体" w:hint="eastAsia"/>
          <w:sz w:val="24"/>
          <w:szCs w:val="24"/>
        </w:rPr>
        <w:t>管理</w:t>
      </w:r>
      <w:r w:rsidR="006B4591">
        <w:rPr>
          <w:rFonts w:ascii="宋体" w:hAnsi="宋体" w:hint="eastAsia"/>
          <w:sz w:val="24"/>
          <w:szCs w:val="24"/>
        </w:rPr>
        <w:t>工具。</w:t>
      </w:r>
    </w:p>
    <w:p w:rsidR="003F6A02" w:rsidRDefault="000071D2" w:rsidP="003F6A02">
      <w:pPr>
        <w:pStyle w:val="3"/>
      </w:pPr>
      <w:bookmarkStart w:id="40" w:name="_Toc511487934"/>
      <w:r>
        <w:rPr>
          <w:rFonts w:hint="eastAsia"/>
        </w:rPr>
        <w:t>危害识别与控制</w:t>
      </w:r>
      <w:bookmarkEnd w:id="40"/>
    </w:p>
    <w:p w:rsidR="00295ACF" w:rsidRDefault="00295ACF" w:rsidP="00295ACF">
      <w:pPr>
        <w:pStyle w:val="4"/>
        <w:rPr>
          <w:moveTo w:id="41" w:author="张明辉 普华" w:date="2018-04-16T09:54:00Z"/>
        </w:rPr>
      </w:pPr>
      <w:bookmarkStart w:id="42" w:name="_Toc511487935"/>
      <w:moveToRangeStart w:id="43" w:author="张明辉 普华" w:date="2018-04-16T09:54:00Z" w:name="move511635822"/>
      <w:moveTo w:id="44" w:author="张明辉 普华" w:date="2018-04-16T09:54:00Z">
        <w:r>
          <w:rPr>
            <w:rFonts w:hint="eastAsia"/>
          </w:rPr>
          <w:t>危险源识别</w:t>
        </w:r>
      </w:moveTo>
    </w:p>
    <w:p w:rsidR="00295ACF" w:rsidRDefault="00295ACF" w:rsidP="00295ACF">
      <w:pPr>
        <w:pStyle w:val="10"/>
        <w:numPr>
          <w:ilvl w:val="0"/>
          <w:numId w:val="21"/>
        </w:numPr>
        <w:spacing w:line="480" w:lineRule="auto"/>
        <w:rPr>
          <w:moveTo w:id="45" w:author="张明辉 普华" w:date="2018-04-16T09:54:00Z"/>
          <w:sz w:val="24"/>
          <w:szCs w:val="24"/>
        </w:rPr>
      </w:pPr>
      <w:moveTo w:id="46" w:author="张明辉 普华" w:date="2018-04-16T09:54:00Z">
        <w:r w:rsidRPr="007D2609">
          <w:rPr>
            <w:rFonts w:hint="eastAsia"/>
            <w:sz w:val="24"/>
            <w:szCs w:val="24"/>
          </w:rPr>
          <w:t>功能说明：</w:t>
        </w:r>
      </w:moveTo>
    </w:p>
    <w:p w:rsidR="00295ACF" w:rsidRDefault="00295ACF" w:rsidP="00295ACF">
      <w:pPr>
        <w:pStyle w:val="af7"/>
        <w:spacing w:afterLines="25" w:after="60" w:line="480" w:lineRule="auto"/>
        <w:ind w:left="840" w:firstLineChars="0" w:firstLine="480"/>
        <w:rPr>
          <w:ins w:id="47" w:author="张明辉 普华" w:date="2018-04-16T09:55:00Z"/>
          <w:rFonts w:ascii="宋体" w:hAnsi="宋体"/>
          <w:sz w:val="24"/>
          <w:szCs w:val="24"/>
        </w:rPr>
        <w:pPrChange w:id="48" w:author="张明辉 普华" w:date="2018-04-16T09:55:00Z">
          <w:pPr>
            <w:pStyle w:val="af7"/>
            <w:spacing w:afterLines="25" w:after="60" w:line="480" w:lineRule="auto"/>
            <w:ind w:left="840" w:firstLineChars="0" w:firstLine="0"/>
          </w:pPr>
        </w:pPrChange>
      </w:pPr>
      <w:moveTo w:id="49" w:author="张明辉 普华" w:date="2018-04-16T09:54:00Z">
        <w:del w:id="50" w:author="张明辉 普华" w:date="2018-04-16T09:55:00Z">
          <w:r w:rsidDel="00295ACF">
            <w:rPr>
              <w:rFonts w:ascii="宋体" w:hAnsi="宋体" w:hint="eastAsia"/>
              <w:sz w:val="24"/>
              <w:szCs w:val="24"/>
            </w:rPr>
            <w:delText xml:space="preserve">    </w:delText>
          </w:r>
        </w:del>
        <w:r w:rsidRPr="005553EA">
          <w:rPr>
            <w:rFonts w:ascii="宋体" w:hAnsi="宋体" w:hint="eastAsia"/>
            <w:sz w:val="24"/>
            <w:szCs w:val="24"/>
          </w:rPr>
          <w:t>危险源辨识是识别危险源的存在并确定其特性的过程。危险源辨识可以理解为从企业的施工生产活动中识别出可能造成人员伤害、财产损失和环境破坏的因素，并判定其可能导致的事故类别和导致事故发生的直接原因的过程。</w:t>
        </w:r>
      </w:moveTo>
    </w:p>
    <w:p w:rsidR="00295ACF" w:rsidRPr="005553EA" w:rsidRDefault="00295ACF" w:rsidP="00295ACF">
      <w:pPr>
        <w:pStyle w:val="af7"/>
        <w:spacing w:afterLines="25" w:after="60" w:line="480" w:lineRule="auto"/>
        <w:ind w:left="840" w:firstLineChars="0" w:firstLine="480"/>
        <w:rPr>
          <w:moveTo w:id="51" w:author="张明辉 普华" w:date="2018-04-16T09:54:00Z"/>
          <w:rFonts w:ascii="宋体" w:hAnsi="宋体" w:hint="eastAsia"/>
          <w:sz w:val="24"/>
          <w:szCs w:val="24"/>
        </w:rPr>
        <w:pPrChange w:id="52" w:author="张明辉 普华" w:date="2018-04-16T09:55:00Z">
          <w:pPr>
            <w:pStyle w:val="af7"/>
            <w:spacing w:afterLines="25" w:after="60" w:line="480" w:lineRule="auto"/>
            <w:ind w:left="840" w:firstLineChars="0" w:firstLine="0"/>
          </w:pPr>
        </w:pPrChange>
      </w:pPr>
      <w:ins w:id="53" w:author="张明辉 普华" w:date="2018-04-16T09:55:00Z">
        <w:r>
          <w:rPr>
            <w:rFonts w:ascii="宋体" w:hAnsi="宋体"/>
            <w:sz w:val="24"/>
            <w:szCs w:val="24"/>
          </w:rPr>
          <w:t>本业务功能为将危险源识别过程在系统线上实现</w:t>
        </w:r>
        <w:r>
          <w:rPr>
            <w:rFonts w:ascii="宋体" w:hAnsi="宋体" w:hint="eastAsia"/>
            <w:sz w:val="24"/>
            <w:szCs w:val="24"/>
          </w:rPr>
          <w:t>，</w:t>
        </w:r>
      </w:ins>
      <w:ins w:id="54" w:author="张明辉 普华" w:date="2018-04-16T09:56:00Z">
        <w:r>
          <w:rPr>
            <w:rFonts w:ascii="宋体" w:hAnsi="宋体"/>
            <w:sz w:val="24"/>
            <w:szCs w:val="24"/>
          </w:rPr>
          <w:t>线上审批通过后自动汇总至</w:t>
        </w:r>
        <w:r>
          <w:rPr>
            <w:rFonts w:ascii="宋体" w:hAnsi="宋体" w:hint="eastAsia"/>
            <w:sz w:val="24"/>
            <w:szCs w:val="24"/>
          </w:rPr>
          <w:t>“危险源清单”业务。本业务可挂机工作流程，有附件上传功能。</w:t>
        </w:r>
      </w:ins>
    </w:p>
    <w:p w:rsidR="00295ACF" w:rsidRPr="002473AE" w:rsidRDefault="00295ACF" w:rsidP="00295ACF">
      <w:pPr>
        <w:pStyle w:val="10"/>
        <w:numPr>
          <w:ilvl w:val="0"/>
          <w:numId w:val="21"/>
        </w:numPr>
        <w:spacing w:line="480" w:lineRule="auto"/>
        <w:rPr>
          <w:moveTo w:id="55" w:author="张明辉 普华" w:date="2018-04-16T09:54:00Z"/>
          <w:sz w:val="24"/>
          <w:szCs w:val="24"/>
        </w:rPr>
      </w:pPr>
      <w:moveTo w:id="56" w:author="张明辉 普华" w:date="2018-04-16T09:54:00Z">
        <w:r w:rsidRPr="007D2609">
          <w:rPr>
            <w:rFonts w:hint="eastAsia"/>
            <w:sz w:val="24"/>
            <w:szCs w:val="24"/>
          </w:rPr>
          <w:t>流程说明：</w:t>
        </w:r>
        <w:r>
          <w:rPr>
            <w:rFonts w:hint="eastAsia"/>
            <w:sz w:val="24"/>
            <w:szCs w:val="24"/>
          </w:rPr>
          <w:t>（待收集）</w:t>
        </w:r>
      </w:moveTo>
    </w:p>
    <w:p w:rsidR="00295ACF" w:rsidDel="00295ACF" w:rsidRDefault="00295ACF" w:rsidP="00295ACF">
      <w:pPr>
        <w:pStyle w:val="10"/>
        <w:numPr>
          <w:ilvl w:val="0"/>
          <w:numId w:val="21"/>
        </w:numPr>
        <w:spacing w:line="480" w:lineRule="auto"/>
        <w:rPr>
          <w:del w:id="57" w:author="张明辉 普华" w:date="2018-04-16T09:54:00Z"/>
          <w:moveTo w:id="58" w:author="张明辉 普华" w:date="2018-04-16T09:54:00Z"/>
          <w:sz w:val="24"/>
          <w:szCs w:val="24"/>
        </w:rPr>
      </w:pPr>
      <w:moveTo w:id="59" w:author="张明辉 普华" w:date="2018-04-16T09:54:00Z">
        <w:r w:rsidRPr="007D2609">
          <w:rPr>
            <w:rFonts w:hint="eastAsia"/>
            <w:sz w:val="24"/>
            <w:szCs w:val="24"/>
          </w:rPr>
          <w:t>报表样式：</w:t>
        </w:r>
        <w:r>
          <w:rPr>
            <w:rFonts w:hint="eastAsia"/>
            <w:sz w:val="24"/>
            <w:szCs w:val="24"/>
          </w:rPr>
          <w:t>（待收集）</w:t>
        </w:r>
      </w:moveTo>
    </w:p>
    <w:moveToRangeEnd w:id="43"/>
    <w:p w:rsidR="00295ACF" w:rsidRDefault="00295ACF" w:rsidP="00295ACF">
      <w:pPr>
        <w:pStyle w:val="10"/>
        <w:numPr>
          <w:ilvl w:val="0"/>
          <w:numId w:val="21"/>
        </w:numPr>
        <w:spacing w:line="480" w:lineRule="auto"/>
        <w:rPr>
          <w:ins w:id="60" w:author="张明辉 普华" w:date="2018-04-16T09:54:00Z"/>
          <w:rFonts w:hint="eastAsia"/>
        </w:rPr>
        <w:pPrChange w:id="61" w:author="张明辉 普华" w:date="2018-04-16T09:54:00Z">
          <w:pPr>
            <w:pStyle w:val="4"/>
          </w:pPr>
        </w:pPrChange>
      </w:pPr>
    </w:p>
    <w:p w:rsidR="003F6A02" w:rsidRDefault="000071D2" w:rsidP="003F6A02">
      <w:pPr>
        <w:pStyle w:val="4"/>
      </w:pPr>
      <w:r>
        <w:rPr>
          <w:rFonts w:hint="eastAsia"/>
        </w:rPr>
        <w:t>危险源清单</w:t>
      </w:r>
      <w:bookmarkEnd w:id="42"/>
    </w:p>
    <w:p w:rsidR="004D7406" w:rsidRDefault="003F6A02" w:rsidP="00FF0C4E">
      <w:pPr>
        <w:pStyle w:val="10"/>
        <w:numPr>
          <w:ilvl w:val="0"/>
          <w:numId w:val="4"/>
        </w:numPr>
        <w:rPr>
          <w:sz w:val="24"/>
          <w:szCs w:val="24"/>
        </w:rPr>
      </w:pPr>
      <w:r w:rsidRPr="007D2609">
        <w:rPr>
          <w:rFonts w:hint="eastAsia"/>
          <w:sz w:val="24"/>
          <w:szCs w:val="24"/>
        </w:rPr>
        <w:t>功能说明：</w:t>
      </w:r>
    </w:p>
    <w:p w:rsidR="0021085A" w:rsidRPr="0021085A" w:rsidRDefault="00FC0995" w:rsidP="0021085A">
      <w:pPr>
        <w:pStyle w:val="10"/>
        <w:ind w:left="840" w:firstLine="0"/>
        <w:rPr>
          <w:sz w:val="24"/>
          <w:szCs w:val="24"/>
        </w:rPr>
      </w:pPr>
      <w:r>
        <w:rPr>
          <w:rFonts w:ascii="宋体" w:hAnsi="宋体" w:hint="eastAsia"/>
          <w:sz w:val="24"/>
        </w:rPr>
        <w:t xml:space="preserve">   </w:t>
      </w:r>
      <w:ins w:id="62" w:author="张明辉 普华" w:date="2018-04-16T09:57:00Z">
        <w:del w:id="63" w:author="普华 张明辉" w:date="2018-04-16T09:57:00Z">
          <w:r w:rsidR="00295ACF" w:rsidDel="00295ACF">
            <w:rPr>
              <w:rFonts w:ascii="宋体" w:hAnsi="宋体" w:hint="eastAsia"/>
              <w:sz w:val="24"/>
            </w:rPr>
            <w:delText>根据</w:delText>
          </w:r>
        </w:del>
      </w:ins>
      <w:ins w:id="64" w:author="普华 张明辉" w:date="2018-04-16T09:57:00Z">
        <w:r w:rsidR="00295ACF">
          <w:rPr>
            <w:rFonts w:ascii="宋体" w:hAnsi="宋体" w:hint="eastAsia"/>
            <w:sz w:val="24"/>
          </w:rPr>
          <w:t>自动获取</w:t>
        </w:r>
      </w:ins>
      <w:ins w:id="65" w:author="张明辉 普华" w:date="2018-04-16T09:57:00Z">
        <w:r w:rsidR="00295ACF">
          <w:rPr>
            <w:rFonts w:ascii="宋体" w:hAnsi="宋体" w:hint="eastAsia"/>
            <w:sz w:val="24"/>
          </w:rPr>
          <w:t>“危险源识别”业务提供的内容信息，</w:t>
        </w:r>
      </w:ins>
      <w:del w:id="66" w:author="普华 张明辉" w:date="2018-04-16T09:57:00Z">
        <w:r w:rsidR="0021085A" w:rsidDel="00295ACF">
          <w:rPr>
            <w:rFonts w:ascii="宋体" w:hAnsi="宋体" w:hint="eastAsia"/>
            <w:sz w:val="24"/>
          </w:rPr>
          <w:delText>定义危险源清单；</w:delText>
        </w:r>
      </w:del>
      <w:r w:rsidR="0021085A">
        <w:rPr>
          <w:rFonts w:ascii="宋体" w:hAnsi="宋体" w:hint="eastAsia"/>
          <w:sz w:val="24"/>
        </w:rPr>
        <w:t>根据类型、危害等级及控制措施等相关信息进行记录</w:t>
      </w:r>
      <w:r w:rsidR="00DB02FE">
        <w:rPr>
          <w:rFonts w:ascii="宋体" w:hAnsi="宋体" w:hint="eastAsia"/>
          <w:sz w:val="24"/>
        </w:rPr>
        <w:t>。</w:t>
      </w:r>
      <w:ins w:id="67" w:author="普华 张明辉" w:date="2018-04-16T09:57:00Z">
        <w:r w:rsidR="00295ACF">
          <w:rPr>
            <w:rFonts w:ascii="宋体" w:hAnsi="宋体" w:hint="eastAsia"/>
            <w:sz w:val="24"/>
          </w:rPr>
          <w:t>可对记录内容执行按条件的查询和排序</w:t>
        </w:r>
      </w:ins>
      <w:ins w:id="68" w:author="普华 张明辉" w:date="2018-04-16T09:58:00Z">
        <w:r w:rsidR="00295ACF">
          <w:rPr>
            <w:rFonts w:ascii="宋体" w:hAnsi="宋体" w:hint="eastAsia"/>
            <w:sz w:val="24"/>
          </w:rPr>
          <w:t>操作，查询结果可导出Excel文件。</w:t>
        </w:r>
      </w:ins>
    </w:p>
    <w:p w:rsidR="003F6A02" w:rsidRPr="007D2609" w:rsidRDefault="003F6A02" w:rsidP="00FF0C4E">
      <w:pPr>
        <w:pStyle w:val="10"/>
        <w:numPr>
          <w:ilvl w:val="0"/>
          <w:numId w:val="4"/>
        </w:numPr>
        <w:rPr>
          <w:sz w:val="24"/>
          <w:szCs w:val="24"/>
        </w:rPr>
      </w:pPr>
      <w:r w:rsidRPr="007D2609">
        <w:rPr>
          <w:rFonts w:hint="eastAsia"/>
          <w:sz w:val="24"/>
          <w:szCs w:val="24"/>
        </w:rPr>
        <w:t>流程说明：</w:t>
      </w:r>
      <w:r w:rsidR="00CA1883">
        <w:rPr>
          <w:rFonts w:hint="eastAsia"/>
          <w:sz w:val="24"/>
          <w:szCs w:val="24"/>
        </w:rPr>
        <w:t>（</w:t>
      </w:r>
      <w:r w:rsidR="000A4978">
        <w:rPr>
          <w:rFonts w:hint="eastAsia"/>
          <w:sz w:val="24"/>
          <w:szCs w:val="24"/>
        </w:rPr>
        <w:t>待收集</w:t>
      </w:r>
      <w:r w:rsidR="00CA1883">
        <w:rPr>
          <w:rFonts w:hint="eastAsia"/>
          <w:sz w:val="24"/>
          <w:szCs w:val="24"/>
        </w:rPr>
        <w:t>）</w:t>
      </w:r>
    </w:p>
    <w:p w:rsidR="003F6A02" w:rsidRPr="007D2609" w:rsidRDefault="003F6A02" w:rsidP="007D2609">
      <w:pPr>
        <w:pStyle w:val="10"/>
        <w:ind w:left="420" w:firstLine="0"/>
        <w:rPr>
          <w:sz w:val="24"/>
          <w:szCs w:val="24"/>
        </w:rPr>
      </w:pPr>
    </w:p>
    <w:p w:rsidR="002B625F" w:rsidRDefault="003F6A02" w:rsidP="00FF0C4E">
      <w:pPr>
        <w:pStyle w:val="10"/>
        <w:numPr>
          <w:ilvl w:val="0"/>
          <w:numId w:val="4"/>
        </w:numPr>
        <w:rPr>
          <w:sz w:val="24"/>
          <w:szCs w:val="24"/>
        </w:rPr>
      </w:pPr>
      <w:r w:rsidRPr="007D2609">
        <w:rPr>
          <w:rFonts w:hint="eastAsia"/>
          <w:sz w:val="24"/>
          <w:szCs w:val="24"/>
        </w:rPr>
        <w:t>报表样式：</w:t>
      </w:r>
      <w:r w:rsidR="00CA1883">
        <w:rPr>
          <w:rFonts w:hint="eastAsia"/>
          <w:sz w:val="24"/>
          <w:szCs w:val="24"/>
        </w:rPr>
        <w:t>（</w:t>
      </w:r>
      <w:r w:rsidR="000A4978">
        <w:rPr>
          <w:rFonts w:hint="eastAsia"/>
          <w:sz w:val="24"/>
          <w:szCs w:val="24"/>
        </w:rPr>
        <w:t>待收集</w:t>
      </w:r>
      <w:r w:rsidR="00CA1883">
        <w:rPr>
          <w:rFonts w:hint="eastAsia"/>
          <w:sz w:val="24"/>
          <w:szCs w:val="24"/>
        </w:rPr>
        <w:t>）</w:t>
      </w:r>
    </w:p>
    <w:p w:rsidR="002B625F" w:rsidDel="00295ACF" w:rsidRDefault="000071D2" w:rsidP="002B625F">
      <w:pPr>
        <w:pStyle w:val="4"/>
        <w:rPr>
          <w:moveFrom w:id="69" w:author="张明辉 普华" w:date="2018-04-16T09:54:00Z"/>
        </w:rPr>
      </w:pPr>
      <w:bookmarkStart w:id="70" w:name="_Toc511487936"/>
      <w:moveFromRangeStart w:id="71" w:author="张明辉 普华" w:date="2018-04-16T09:54:00Z" w:name="move511635822"/>
      <w:moveFrom w:id="72" w:author="张明辉 普华" w:date="2018-04-16T09:54:00Z">
        <w:r w:rsidDel="00295ACF">
          <w:rPr>
            <w:rFonts w:hint="eastAsia"/>
          </w:rPr>
          <w:t>危险源识别</w:t>
        </w:r>
        <w:bookmarkEnd w:id="70"/>
      </w:moveFrom>
    </w:p>
    <w:p w:rsidR="00D01E96" w:rsidDel="00295ACF" w:rsidRDefault="00D01E96" w:rsidP="00FF0C4E">
      <w:pPr>
        <w:pStyle w:val="10"/>
        <w:numPr>
          <w:ilvl w:val="0"/>
          <w:numId w:val="21"/>
        </w:numPr>
        <w:spacing w:line="480" w:lineRule="auto"/>
        <w:rPr>
          <w:moveFrom w:id="73" w:author="张明辉 普华" w:date="2018-04-16T09:54:00Z"/>
          <w:sz w:val="24"/>
          <w:szCs w:val="24"/>
        </w:rPr>
      </w:pPr>
      <w:moveFrom w:id="74" w:author="张明辉 普华" w:date="2018-04-16T09:54:00Z">
        <w:r w:rsidRPr="007D2609" w:rsidDel="00295ACF">
          <w:rPr>
            <w:rFonts w:hint="eastAsia"/>
            <w:sz w:val="24"/>
            <w:szCs w:val="24"/>
          </w:rPr>
          <w:t>功能说明：</w:t>
        </w:r>
      </w:moveFrom>
    </w:p>
    <w:p w:rsidR="005553EA" w:rsidRPr="005553EA" w:rsidDel="00295ACF" w:rsidRDefault="00FC0995" w:rsidP="00DD52E5">
      <w:pPr>
        <w:pStyle w:val="af7"/>
        <w:spacing w:afterLines="25" w:after="60" w:line="480" w:lineRule="auto"/>
        <w:ind w:left="840" w:firstLineChars="0" w:firstLine="0"/>
        <w:rPr>
          <w:moveFrom w:id="75" w:author="张明辉 普华" w:date="2018-04-16T09:54:00Z"/>
          <w:rFonts w:ascii="宋体" w:hAnsi="宋体"/>
          <w:sz w:val="24"/>
          <w:szCs w:val="24"/>
        </w:rPr>
      </w:pPr>
      <w:moveFrom w:id="76" w:author="张明辉 普华" w:date="2018-04-16T09:54:00Z">
        <w:r w:rsidDel="00295ACF">
          <w:rPr>
            <w:rFonts w:ascii="宋体" w:hAnsi="宋体" w:hint="eastAsia"/>
            <w:sz w:val="24"/>
            <w:szCs w:val="24"/>
          </w:rPr>
          <w:t xml:space="preserve">    </w:t>
        </w:r>
        <w:r w:rsidR="005553EA" w:rsidRPr="005553EA" w:rsidDel="00295ACF">
          <w:rPr>
            <w:rFonts w:ascii="宋体" w:hAnsi="宋体" w:hint="eastAsia"/>
            <w:sz w:val="24"/>
            <w:szCs w:val="24"/>
          </w:rPr>
          <w:t>危险源辨识是识别危险源的存在并确定其特性的过程。危险源辨识可以理解为从企业的施工生产活动中识别出可能造成人员伤害、财产损失和环境破坏的因素，并判定其可能导致的事故类别和导致事故发生的直接原因的过程。</w:t>
        </w:r>
      </w:moveFrom>
    </w:p>
    <w:p w:rsidR="00D01E96" w:rsidRPr="002473AE" w:rsidDel="00295ACF" w:rsidRDefault="00D01E96" w:rsidP="00FF0C4E">
      <w:pPr>
        <w:pStyle w:val="10"/>
        <w:numPr>
          <w:ilvl w:val="0"/>
          <w:numId w:val="21"/>
        </w:numPr>
        <w:spacing w:line="480" w:lineRule="auto"/>
        <w:rPr>
          <w:moveFrom w:id="77" w:author="张明辉 普华" w:date="2018-04-16T09:54:00Z"/>
          <w:sz w:val="24"/>
          <w:szCs w:val="24"/>
        </w:rPr>
      </w:pPr>
      <w:moveFrom w:id="78" w:author="张明辉 普华" w:date="2018-04-16T09:54:00Z">
        <w:r w:rsidRPr="007D2609" w:rsidDel="00295ACF">
          <w:rPr>
            <w:rFonts w:hint="eastAsia"/>
            <w:sz w:val="24"/>
            <w:szCs w:val="24"/>
          </w:rPr>
          <w:t>流程说明：</w:t>
        </w:r>
        <w:r w:rsidDel="00295ACF">
          <w:rPr>
            <w:rFonts w:hint="eastAsia"/>
            <w:sz w:val="24"/>
            <w:szCs w:val="24"/>
          </w:rPr>
          <w:t>（</w:t>
        </w:r>
        <w:r w:rsidR="00B91C85" w:rsidDel="00295ACF">
          <w:rPr>
            <w:rFonts w:hint="eastAsia"/>
            <w:sz w:val="24"/>
            <w:szCs w:val="24"/>
          </w:rPr>
          <w:t>待收集</w:t>
        </w:r>
        <w:r w:rsidDel="00295ACF">
          <w:rPr>
            <w:rFonts w:hint="eastAsia"/>
            <w:sz w:val="24"/>
            <w:szCs w:val="24"/>
          </w:rPr>
          <w:t>）</w:t>
        </w:r>
      </w:moveFrom>
    </w:p>
    <w:p w:rsidR="00D01E96" w:rsidDel="00295ACF" w:rsidRDefault="00D01E96" w:rsidP="00FF0C4E">
      <w:pPr>
        <w:pStyle w:val="10"/>
        <w:numPr>
          <w:ilvl w:val="0"/>
          <w:numId w:val="21"/>
        </w:numPr>
        <w:spacing w:line="480" w:lineRule="auto"/>
        <w:rPr>
          <w:moveFrom w:id="79" w:author="张明辉 普华" w:date="2018-04-16T09:54:00Z"/>
          <w:sz w:val="24"/>
          <w:szCs w:val="24"/>
        </w:rPr>
      </w:pPr>
      <w:moveFrom w:id="80" w:author="张明辉 普华" w:date="2018-04-16T09:54:00Z">
        <w:r w:rsidRPr="007D2609" w:rsidDel="00295ACF">
          <w:rPr>
            <w:rFonts w:hint="eastAsia"/>
            <w:sz w:val="24"/>
            <w:szCs w:val="24"/>
          </w:rPr>
          <w:t>报表样式：</w:t>
        </w:r>
        <w:r w:rsidDel="00295ACF">
          <w:rPr>
            <w:rFonts w:hint="eastAsia"/>
            <w:sz w:val="24"/>
            <w:szCs w:val="24"/>
          </w:rPr>
          <w:t>（</w:t>
        </w:r>
        <w:r w:rsidR="00B91C85" w:rsidDel="00295ACF">
          <w:rPr>
            <w:rFonts w:hint="eastAsia"/>
            <w:sz w:val="24"/>
            <w:szCs w:val="24"/>
          </w:rPr>
          <w:t>待收集</w:t>
        </w:r>
        <w:r w:rsidDel="00295ACF">
          <w:rPr>
            <w:rFonts w:hint="eastAsia"/>
            <w:sz w:val="24"/>
            <w:szCs w:val="24"/>
          </w:rPr>
          <w:t>）</w:t>
        </w:r>
      </w:moveFrom>
    </w:p>
    <w:p w:rsidR="007E20C6" w:rsidRPr="00232241" w:rsidRDefault="000071D2" w:rsidP="00232241">
      <w:pPr>
        <w:pStyle w:val="3"/>
      </w:pPr>
      <w:bookmarkStart w:id="81" w:name="_Toc511487937"/>
      <w:moveFromRangeEnd w:id="71"/>
      <w:r>
        <w:rPr>
          <w:rFonts w:hint="eastAsia"/>
        </w:rPr>
        <w:t>监督检查</w:t>
      </w:r>
      <w:bookmarkEnd w:id="81"/>
    </w:p>
    <w:p w:rsidR="00106F55" w:rsidRDefault="000071D2" w:rsidP="00106F55">
      <w:pPr>
        <w:pStyle w:val="4"/>
      </w:pPr>
      <w:bookmarkStart w:id="82" w:name="_Toc511487938"/>
      <w:r>
        <w:rPr>
          <w:rFonts w:hint="eastAsia"/>
        </w:rPr>
        <w:t>HSE</w:t>
      </w:r>
      <w:r>
        <w:rPr>
          <w:rFonts w:hint="eastAsia"/>
        </w:rPr>
        <w:t>日常检查</w:t>
      </w:r>
      <w:bookmarkEnd w:id="82"/>
    </w:p>
    <w:p w:rsidR="00106F55" w:rsidRDefault="00106F55" w:rsidP="00FF0C4E">
      <w:pPr>
        <w:pStyle w:val="10"/>
        <w:numPr>
          <w:ilvl w:val="0"/>
          <w:numId w:val="9"/>
        </w:numPr>
        <w:spacing w:line="480" w:lineRule="auto"/>
      </w:pPr>
      <w:r>
        <w:rPr>
          <w:rFonts w:hint="eastAsia"/>
        </w:rPr>
        <w:t>功能说明：</w:t>
      </w:r>
    </w:p>
    <w:p w:rsidR="00D95339" w:rsidRPr="00D95339" w:rsidRDefault="00E479C4" w:rsidP="00DD52E5">
      <w:pPr>
        <w:pStyle w:val="af7"/>
        <w:spacing w:afterLines="25" w:after="60" w:line="480" w:lineRule="auto"/>
        <w:ind w:left="840" w:firstLineChars="0" w:firstLine="0"/>
      </w:pPr>
      <w:r>
        <w:rPr>
          <w:rFonts w:hint="eastAsia"/>
        </w:rPr>
        <w:t xml:space="preserve">    </w:t>
      </w:r>
      <w:r w:rsidRPr="002473AE">
        <w:rPr>
          <w:rFonts w:ascii="宋体" w:hAnsi="宋体" w:hint="eastAsia"/>
          <w:sz w:val="24"/>
          <w:szCs w:val="24"/>
        </w:rPr>
        <w:t>HSE的</w:t>
      </w:r>
      <w:r w:rsidRPr="002473AE">
        <w:rPr>
          <w:rFonts w:ascii="宋体" w:hAnsi="宋体"/>
          <w:sz w:val="24"/>
          <w:szCs w:val="24"/>
        </w:rPr>
        <w:t>人员</w:t>
      </w:r>
      <w:r w:rsidRPr="002473AE">
        <w:rPr>
          <w:rFonts w:ascii="宋体" w:hAnsi="宋体" w:hint="eastAsia"/>
          <w:sz w:val="24"/>
          <w:szCs w:val="24"/>
        </w:rPr>
        <w:t>可以</w:t>
      </w:r>
      <w:r w:rsidRPr="002473AE">
        <w:rPr>
          <w:rFonts w:ascii="宋体" w:hAnsi="宋体"/>
          <w:sz w:val="24"/>
          <w:szCs w:val="24"/>
        </w:rPr>
        <w:t>将日常检查的内容填写到</w:t>
      </w:r>
      <w:r w:rsidRPr="002473AE">
        <w:rPr>
          <w:rFonts w:ascii="宋体" w:hAnsi="宋体" w:hint="eastAsia"/>
          <w:sz w:val="24"/>
          <w:szCs w:val="24"/>
        </w:rPr>
        <w:t>本系统，</w:t>
      </w:r>
      <w:r w:rsidRPr="002473AE">
        <w:rPr>
          <w:rFonts w:ascii="宋体" w:hAnsi="宋体"/>
          <w:sz w:val="24"/>
          <w:szCs w:val="24"/>
        </w:rPr>
        <w:t>也可以将检查日志以附件的形式上传到本系</w:t>
      </w:r>
      <w:del w:id="83" w:author="普华 张明辉" w:date="2018-04-16T09:59:00Z">
        <w:r w:rsidRPr="002473AE" w:rsidDel="00295ACF">
          <w:rPr>
            <w:rFonts w:ascii="宋体" w:hAnsi="宋体" w:hint="eastAsia"/>
            <w:sz w:val="24"/>
            <w:szCs w:val="24"/>
          </w:rPr>
          <w:delText xml:space="preserve">  </w:delText>
        </w:r>
      </w:del>
      <w:r w:rsidRPr="002473AE">
        <w:rPr>
          <w:rFonts w:ascii="宋体" w:hAnsi="宋体"/>
          <w:sz w:val="24"/>
          <w:szCs w:val="24"/>
        </w:rPr>
        <w:t>统</w:t>
      </w:r>
      <w:r w:rsidRPr="002473AE">
        <w:rPr>
          <w:rFonts w:ascii="宋体" w:hAnsi="宋体" w:hint="eastAsia"/>
          <w:sz w:val="24"/>
          <w:szCs w:val="24"/>
        </w:rPr>
        <w:t>。实现</w:t>
      </w:r>
      <w:r w:rsidRPr="002473AE">
        <w:rPr>
          <w:rFonts w:ascii="宋体" w:hAnsi="宋体"/>
          <w:sz w:val="24"/>
          <w:szCs w:val="24"/>
        </w:rPr>
        <w:t>电子化操作，</w:t>
      </w:r>
      <w:r w:rsidRPr="002473AE">
        <w:rPr>
          <w:rFonts w:ascii="宋体" w:hAnsi="宋体" w:hint="eastAsia"/>
          <w:sz w:val="24"/>
          <w:szCs w:val="24"/>
        </w:rPr>
        <w:t>其他人</w:t>
      </w:r>
      <w:r w:rsidRPr="002473AE">
        <w:rPr>
          <w:rFonts w:ascii="宋体" w:hAnsi="宋体"/>
          <w:sz w:val="24"/>
          <w:szCs w:val="24"/>
        </w:rPr>
        <w:t>可以</w:t>
      </w:r>
      <w:r w:rsidRPr="002473AE">
        <w:rPr>
          <w:rFonts w:ascii="宋体" w:hAnsi="宋体" w:hint="eastAsia"/>
          <w:sz w:val="24"/>
          <w:szCs w:val="24"/>
        </w:rPr>
        <w:t>在线</w:t>
      </w:r>
      <w:r w:rsidRPr="002473AE">
        <w:rPr>
          <w:rFonts w:ascii="宋体" w:hAnsi="宋体"/>
          <w:sz w:val="24"/>
          <w:szCs w:val="24"/>
        </w:rPr>
        <w:t>根据日期查找筛选，可在线预览日志内容</w:t>
      </w:r>
      <w:r w:rsidRPr="002473AE">
        <w:rPr>
          <w:rFonts w:ascii="宋体" w:hAnsi="宋体" w:hint="eastAsia"/>
          <w:sz w:val="24"/>
          <w:szCs w:val="24"/>
        </w:rPr>
        <w:t>或者</w:t>
      </w:r>
      <w:r w:rsidRPr="002473AE">
        <w:rPr>
          <w:rFonts w:ascii="宋体" w:hAnsi="宋体"/>
          <w:sz w:val="24"/>
          <w:szCs w:val="24"/>
        </w:rPr>
        <w:t>将附件下载到本地系统进行查看，</w:t>
      </w:r>
      <w:r w:rsidRPr="002473AE">
        <w:rPr>
          <w:rFonts w:ascii="宋体" w:hAnsi="宋体" w:hint="eastAsia"/>
          <w:sz w:val="24"/>
          <w:szCs w:val="24"/>
        </w:rPr>
        <w:t>方便</w:t>
      </w:r>
      <w:r w:rsidRPr="002473AE">
        <w:rPr>
          <w:rFonts w:ascii="宋体" w:hAnsi="宋体"/>
          <w:sz w:val="24"/>
          <w:szCs w:val="24"/>
        </w:rPr>
        <w:t>领导的</w:t>
      </w:r>
      <w:r w:rsidRPr="002473AE">
        <w:rPr>
          <w:rFonts w:ascii="宋体" w:hAnsi="宋体" w:hint="eastAsia"/>
          <w:sz w:val="24"/>
          <w:szCs w:val="24"/>
        </w:rPr>
        <w:t>监控</w:t>
      </w:r>
      <w:r w:rsidRPr="002473AE">
        <w:rPr>
          <w:rFonts w:ascii="宋体" w:hAnsi="宋体"/>
          <w:sz w:val="24"/>
          <w:szCs w:val="24"/>
        </w:rPr>
        <w:t>和</w:t>
      </w:r>
      <w:r w:rsidRPr="002473AE">
        <w:rPr>
          <w:rFonts w:ascii="宋体" w:hAnsi="宋体" w:hint="eastAsia"/>
          <w:sz w:val="24"/>
          <w:szCs w:val="24"/>
        </w:rPr>
        <w:t>管理</w:t>
      </w:r>
      <w:r w:rsidRPr="002473AE">
        <w:rPr>
          <w:rFonts w:ascii="宋体" w:hAnsi="宋体"/>
          <w:sz w:val="24"/>
          <w:szCs w:val="24"/>
        </w:rPr>
        <w:t>。</w:t>
      </w:r>
    </w:p>
    <w:p w:rsidR="00106F55" w:rsidRDefault="00B93831" w:rsidP="00907835">
      <w:pPr>
        <w:spacing w:line="480" w:lineRule="auto"/>
        <w:ind w:leftChars="200" w:left="420"/>
      </w:pPr>
      <w:r>
        <w:rPr>
          <w:rFonts w:hint="eastAsia"/>
        </w:rPr>
        <w:lastRenderedPageBreak/>
        <w:t>2</w:t>
      </w:r>
      <w:r>
        <w:rPr>
          <w:rFonts w:hint="eastAsia"/>
        </w:rPr>
        <w:t>）</w:t>
      </w:r>
      <w:r w:rsidR="00106F55">
        <w:rPr>
          <w:rFonts w:hint="eastAsia"/>
        </w:rPr>
        <w:t>流程说明：</w:t>
      </w:r>
      <w:r w:rsidR="003A31E3">
        <w:rPr>
          <w:rFonts w:hint="eastAsia"/>
        </w:rPr>
        <w:t>（无）</w:t>
      </w:r>
    </w:p>
    <w:p w:rsidR="00106F55" w:rsidRDefault="00106F55" w:rsidP="00FF0C4E">
      <w:pPr>
        <w:pStyle w:val="10"/>
        <w:numPr>
          <w:ilvl w:val="0"/>
          <w:numId w:val="10"/>
        </w:numPr>
        <w:spacing w:line="480" w:lineRule="auto"/>
      </w:pPr>
      <w:r>
        <w:rPr>
          <w:rFonts w:hint="eastAsia"/>
        </w:rPr>
        <w:t>报表样式：</w:t>
      </w:r>
      <w:r w:rsidR="003A31E3">
        <w:rPr>
          <w:rFonts w:hint="eastAsia"/>
        </w:rPr>
        <w:t>（无）</w:t>
      </w:r>
    </w:p>
    <w:p w:rsidR="00106F55" w:rsidRDefault="00106F55" w:rsidP="00106F55">
      <w:pPr>
        <w:pStyle w:val="af7"/>
      </w:pPr>
    </w:p>
    <w:p w:rsidR="00106F55" w:rsidRDefault="00274ADF" w:rsidP="00106F55">
      <w:pPr>
        <w:pStyle w:val="4"/>
      </w:pPr>
      <w:bookmarkStart w:id="84" w:name="_Toc511487939"/>
      <w:r>
        <w:rPr>
          <w:rFonts w:hint="eastAsia"/>
        </w:rPr>
        <w:t>HSE</w:t>
      </w:r>
      <w:r>
        <w:rPr>
          <w:rFonts w:hint="eastAsia"/>
        </w:rPr>
        <w:t>专项检查</w:t>
      </w:r>
      <w:bookmarkEnd w:id="84"/>
    </w:p>
    <w:p w:rsidR="00106F55" w:rsidRDefault="00106F55" w:rsidP="00FF0C4E">
      <w:pPr>
        <w:pStyle w:val="10"/>
        <w:numPr>
          <w:ilvl w:val="0"/>
          <w:numId w:val="5"/>
        </w:numPr>
      </w:pPr>
      <w:r>
        <w:rPr>
          <w:rFonts w:hint="eastAsia"/>
        </w:rPr>
        <w:t>功能说明：</w:t>
      </w:r>
    </w:p>
    <w:p w:rsidR="008D39B7" w:rsidRPr="00E03ACA" w:rsidRDefault="00E03ACA" w:rsidP="00DD52E5">
      <w:pPr>
        <w:pStyle w:val="af7"/>
        <w:spacing w:afterLines="25" w:after="60" w:line="360" w:lineRule="auto"/>
        <w:ind w:left="840" w:firstLineChars="0" w:firstLine="0"/>
      </w:pPr>
      <w:r>
        <w:rPr>
          <w:rFonts w:hint="eastAsia"/>
        </w:rPr>
        <w:t xml:space="preserve">    </w:t>
      </w:r>
      <w:r w:rsidR="008D39B7" w:rsidRPr="00E03ACA">
        <w:rPr>
          <w:rFonts w:ascii="宋体" w:hAnsi="宋体" w:hint="eastAsia"/>
          <w:sz w:val="24"/>
          <w:szCs w:val="24"/>
        </w:rPr>
        <w:t>专项 HSE 检查主要包括季节性 HSE 检查、节假日 HSE 检查和专业性 HSE 检查。H</w:t>
      </w:r>
      <w:r w:rsidR="008D39B7" w:rsidRPr="00E03ACA">
        <w:rPr>
          <w:rFonts w:ascii="宋体" w:hAnsi="宋体"/>
          <w:sz w:val="24"/>
          <w:szCs w:val="24"/>
        </w:rPr>
        <w:t>SE</w:t>
      </w:r>
      <w:r w:rsidR="008D39B7" w:rsidRPr="00E03ACA">
        <w:rPr>
          <w:rFonts w:ascii="宋体" w:hAnsi="宋体" w:hint="eastAsia"/>
          <w:sz w:val="24"/>
          <w:szCs w:val="24"/>
        </w:rPr>
        <w:t>相关</w:t>
      </w:r>
      <w:r w:rsidR="008D39B7" w:rsidRPr="00E03ACA">
        <w:rPr>
          <w:rFonts w:ascii="宋体" w:hAnsi="宋体"/>
          <w:sz w:val="24"/>
          <w:szCs w:val="24"/>
        </w:rPr>
        <w:t>人员可以将检查的内容填写到本系统，或者以上传附件的形式上传到本系统，</w:t>
      </w:r>
      <w:r w:rsidR="008D39B7" w:rsidRPr="00E03ACA">
        <w:rPr>
          <w:rFonts w:ascii="宋体" w:hAnsi="宋体" w:hint="eastAsia"/>
          <w:sz w:val="24"/>
          <w:szCs w:val="24"/>
        </w:rPr>
        <w:t>其他人</w:t>
      </w:r>
      <w:r w:rsidR="008D39B7" w:rsidRPr="00E03ACA">
        <w:rPr>
          <w:rFonts w:ascii="宋体" w:hAnsi="宋体"/>
          <w:sz w:val="24"/>
          <w:szCs w:val="24"/>
        </w:rPr>
        <w:t>可以</w:t>
      </w:r>
      <w:r w:rsidR="008D39B7" w:rsidRPr="00E03ACA">
        <w:rPr>
          <w:rFonts w:ascii="宋体" w:hAnsi="宋体" w:hint="eastAsia"/>
          <w:sz w:val="24"/>
          <w:szCs w:val="24"/>
        </w:rPr>
        <w:t>在线</w:t>
      </w:r>
      <w:r w:rsidR="008D39B7" w:rsidRPr="00E03ACA">
        <w:rPr>
          <w:rFonts w:ascii="宋体" w:hAnsi="宋体"/>
          <w:sz w:val="24"/>
          <w:szCs w:val="24"/>
        </w:rPr>
        <w:t>根据日期查找筛选，可在线预览日志内容</w:t>
      </w:r>
      <w:r w:rsidR="008D39B7" w:rsidRPr="00E03ACA">
        <w:rPr>
          <w:rFonts w:ascii="宋体" w:hAnsi="宋体" w:hint="eastAsia"/>
          <w:sz w:val="24"/>
          <w:szCs w:val="24"/>
        </w:rPr>
        <w:t>或者</w:t>
      </w:r>
      <w:r w:rsidR="008D39B7" w:rsidRPr="00E03ACA">
        <w:rPr>
          <w:rFonts w:ascii="宋体" w:hAnsi="宋体"/>
          <w:sz w:val="24"/>
          <w:szCs w:val="24"/>
        </w:rPr>
        <w:t>将附件下载到本地系统进行查看，方便领导的监控和管理。</w:t>
      </w:r>
    </w:p>
    <w:p w:rsidR="00106F55" w:rsidRDefault="00106F55" w:rsidP="00FF0C4E">
      <w:pPr>
        <w:pStyle w:val="10"/>
        <w:numPr>
          <w:ilvl w:val="0"/>
          <w:numId w:val="5"/>
        </w:numPr>
      </w:pPr>
      <w:r>
        <w:rPr>
          <w:rFonts w:hint="eastAsia"/>
        </w:rPr>
        <w:t>流程说明：</w:t>
      </w:r>
    </w:p>
    <w:p w:rsidR="00106F55" w:rsidRDefault="00106F55" w:rsidP="00106F55">
      <w:pPr>
        <w:pStyle w:val="10"/>
        <w:ind w:firstLine="0"/>
      </w:pPr>
    </w:p>
    <w:p w:rsidR="00106F55" w:rsidRDefault="00106F55" w:rsidP="00FF0C4E">
      <w:pPr>
        <w:pStyle w:val="10"/>
        <w:numPr>
          <w:ilvl w:val="0"/>
          <w:numId w:val="5"/>
        </w:numPr>
        <w:rPr>
          <w:ins w:id="85" w:author="普华 张明辉" w:date="2018-04-16T10:01:00Z"/>
        </w:rPr>
      </w:pPr>
      <w:r>
        <w:rPr>
          <w:rFonts w:hint="eastAsia"/>
        </w:rPr>
        <w:t>报表样式：</w:t>
      </w:r>
    </w:p>
    <w:p w:rsidR="00295ACF" w:rsidRDefault="00295ACF" w:rsidP="00295ACF">
      <w:pPr>
        <w:pStyle w:val="4"/>
        <w:rPr>
          <w:ins w:id="86" w:author="普华 张明辉" w:date="2018-04-16T10:01:00Z"/>
        </w:rPr>
      </w:pPr>
      <w:ins w:id="87" w:author="普华 张明辉" w:date="2018-04-16T10:01:00Z">
        <w:r>
          <w:rPr>
            <w:rFonts w:hint="eastAsia"/>
          </w:rPr>
          <w:t>隐患排查</w:t>
        </w:r>
      </w:ins>
    </w:p>
    <w:p w:rsidR="00295ACF" w:rsidRDefault="00295ACF" w:rsidP="00295ACF">
      <w:pPr>
        <w:pStyle w:val="10"/>
        <w:numPr>
          <w:ilvl w:val="0"/>
          <w:numId w:val="16"/>
        </w:numPr>
        <w:rPr>
          <w:ins w:id="88" w:author="普华 张明辉" w:date="2018-04-16T10:01:00Z"/>
        </w:rPr>
      </w:pPr>
      <w:ins w:id="89" w:author="普华 张明辉" w:date="2018-04-16T10:01:00Z">
        <w:r>
          <w:rPr>
            <w:rFonts w:hint="eastAsia"/>
          </w:rPr>
          <w:t>功能说明：</w:t>
        </w:r>
      </w:ins>
    </w:p>
    <w:p w:rsidR="00295ACF" w:rsidRPr="00F346B5" w:rsidRDefault="00295ACF" w:rsidP="00295ACF">
      <w:pPr>
        <w:pStyle w:val="af7"/>
        <w:spacing w:line="360" w:lineRule="auto"/>
        <w:ind w:left="846" w:firstLineChars="0" w:firstLine="0"/>
        <w:rPr>
          <w:ins w:id="90" w:author="普华 张明辉" w:date="2018-04-16T10:01:00Z"/>
          <w:rFonts w:ascii="宋体" w:hAnsi="宋体"/>
          <w:sz w:val="24"/>
        </w:rPr>
      </w:pPr>
      <w:ins w:id="91" w:author="普华 张明辉" w:date="2018-04-16T10:01:00Z">
        <w:r>
          <w:rPr>
            <w:rFonts w:ascii="宋体" w:hAnsi="宋体" w:hint="eastAsia"/>
            <w:sz w:val="24"/>
          </w:rPr>
          <w:t xml:space="preserve">   对施工生产活动场地定期或随机行的安全隐患排查。并将排查内容及整改措施填到系统中，或以附件形式上传至系统中，</w:t>
        </w:r>
        <w:r w:rsidRPr="00E03ACA">
          <w:rPr>
            <w:rFonts w:ascii="宋体" w:hAnsi="宋体" w:hint="eastAsia"/>
            <w:sz w:val="24"/>
            <w:szCs w:val="24"/>
          </w:rPr>
          <w:t>其他人</w:t>
        </w:r>
        <w:r w:rsidRPr="00E03ACA">
          <w:rPr>
            <w:rFonts w:ascii="宋体" w:hAnsi="宋体"/>
            <w:sz w:val="24"/>
            <w:szCs w:val="24"/>
          </w:rPr>
          <w:t>可以</w:t>
        </w:r>
        <w:r w:rsidRPr="00E03ACA">
          <w:rPr>
            <w:rFonts w:ascii="宋体" w:hAnsi="宋体" w:hint="eastAsia"/>
            <w:sz w:val="24"/>
            <w:szCs w:val="24"/>
          </w:rPr>
          <w:t>在线</w:t>
        </w:r>
        <w:r w:rsidRPr="00E03ACA">
          <w:rPr>
            <w:rFonts w:ascii="宋体" w:hAnsi="宋体"/>
            <w:sz w:val="24"/>
            <w:szCs w:val="24"/>
          </w:rPr>
          <w:t>根据日期查找筛选，可在线预览日志内容</w:t>
        </w:r>
        <w:r w:rsidRPr="00E03ACA">
          <w:rPr>
            <w:rFonts w:ascii="宋体" w:hAnsi="宋体" w:hint="eastAsia"/>
            <w:sz w:val="24"/>
            <w:szCs w:val="24"/>
          </w:rPr>
          <w:t>或者</w:t>
        </w:r>
        <w:r w:rsidRPr="00E03ACA">
          <w:rPr>
            <w:rFonts w:ascii="宋体" w:hAnsi="宋体"/>
            <w:sz w:val="24"/>
            <w:szCs w:val="24"/>
          </w:rPr>
          <w:t>将附件下载到本地系统进行查看，方便领导的监控和管理。</w:t>
        </w:r>
      </w:ins>
    </w:p>
    <w:p w:rsidR="00295ACF" w:rsidRDefault="00295ACF" w:rsidP="00295ACF">
      <w:pPr>
        <w:pStyle w:val="10"/>
        <w:numPr>
          <w:ilvl w:val="0"/>
          <w:numId w:val="16"/>
        </w:numPr>
        <w:rPr>
          <w:ins w:id="92" w:author="普华 张明辉" w:date="2018-04-16T10:01:00Z"/>
        </w:rPr>
      </w:pPr>
      <w:ins w:id="93" w:author="普华 张明辉" w:date="2018-04-16T10:01:00Z">
        <w:r>
          <w:rPr>
            <w:rFonts w:hint="eastAsia"/>
          </w:rPr>
          <w:t>流程说明：</w:t>
        </w:r>
      </w:ins>
    </w:p>
    <w:p w:rsidR="00295ACF" w:rsidRDefault="00295ACF" w:rsidP="00295ACF">
      <w:pPr>
        <w:pStyle w:val="10"/>
        <w:ind w:firstLine="0"/>
        <w:rPr>
          <w:ins w:id="94" w:author="普华 张明辉" w:date="2018-04-16T10:01:00Z"/>
        </w:rPr>
      </w:pPr>
    </w:p>
    <w:p w:rsidR="00295ACF" w:rsidRDefault="00295ACF" w:rsidP="00295ACF">
      <w:pPr>
        <w:pStyle w:val="10"/>
        <w:numPr>
          <w:ilvl w:val="0"/>
          <w:numId w:val="16"/>
        </w:numPr>
        <w:rPr>
          <w:rFonts w:hint="eastAsia"/>
        </w:rPr>
        <w:pPrChange w:id="95" w:author="普华 张明辉" w:date="2018-04-16T10:01:00Z">
          <w:pPr>
            <w:pStyle w:val="10"/>
            <w:numPr>
              <w:numId w:val="5"/>
            </w:numPr>
            <w:ind w:left="840" w:hanging="420"/>
          </w:pPr>
        </w:pPrChange>
      </w:pPr>
      <w:ins w:id="96" w:author="普华 张明辉" w:date="2018-04-16T10:01:00Z">
        <w:r>
          <w:rPr>
            <w:rFonts w:hint="eastAsia"/>
          </w:rPr>
          <w:t>报表样式：</w:t>
        </w:r>
      </w:ins>
    </w:p>
    <w:p w:rsidR="00A466E8" w:rsidRDefault="00A466E8" w:rsidP="00A466E8">
      <w:pPr>
        <w:pStyle w:val="4"/>
      </w:pPr>
      <w:bookmarkStart w:id="97" w:name="_Toc511487940"/>
      <w:r>
        <w:rPr>
          <w:rFonts w:hint="eastAsia"/>
        </w:rPr>
        <w:t>整改通知</w:t>
      </w:r>
      <w:bookmarkEnd w:id="97"/>
    </w:p>
    <w:p w:rsidR="00A466E8" w:rsidRDefault="00A466E8" w:rsidP="00FF0C4E">
      <w:pPr>
        <w:pStyle w:val="10"/>
        <w:numPr>
          <w:ilvl w:val="0"/>
          <w:numId w:val="14"/>
        </w:numPr>
      </w:pPr>
      <w:r>
        <w:rPr>
          <w:rFonts w:hint="eastAsia"/>
        </w:rPr>
        <w:t>功能说明：</w:t>
      </w:r>
    </w:p>
    <w:p w:rsidR="00A466E8" w:rsidRPr="00E479C4" w:rsidRDefault="00E479C4" w:rsidP="000345DE">
      <w:pPr>
        <w:pStyle w:val="af7"/>
        <w:autoSpaceDE w:val="0"/>
        <w:autoSpaceDN w:val="0"/>
        <w:adjustRightInd w:val="0"/>
        <w:spacing w:line="480" w:lineRule="auto"/>
        <w:ind w:left="840" w:firstLineChars="0" w:firstLine="0"/>
        <w:jc w:val="left"/>
      </w:pPr>
      <w:r>
        <w:rPr>
          <w:rFonts w:hint="eastAsia"/>
        </w:rPr>
        <w:t xml:space="preserve">   </w:t>
      </w:r>
      <w:r w:rsidRPr="00E03ACA">
        <w:rPr>
          <w:rFonts w:ascii="宋体" w:hAnsi="宋体" w:hint="eastAsia"/>
          <w:sz w:val="24"/>
          <w:szCs w:val="24"/>
        </w:rPr>
        <w:t xml:space="preserve"> 当发现隐患</w:t>
      </w:r>
      <w:ins w:id="98" w:author="普华 张明辉" w:date="2018-04-16T09:59:00Z">
        <w:r w:rsidR="00295ACF">
          <w:rPr>
            <w:rFonts w:ascii="宋体" w:hAnsi="宋体" w:hint="eastAsia"/>
            <w:sz w:val="24"/>
            <w:szCs w:val="24"/>
          </w:rPr>
          <w:t>、违章等情况</w:t>
        </w:r>
      </w:ins>
      <w:r w:rsidRPr="00E03ACA">
        <w:rPr>
          <w:rFonts w:ascii="宋体" w:hAnsi="宋体" w:hint="eastAsia"/>
          <w:sz w:val="24"/>
          <w:szCs w:val="24"/>
        </w:rPr>
        <w:t>需要</w:t>
      </w:r>
      <w:ins w:id="99" w:author="普华 张明辉" w:date="2018-04-16T10:00:00Z">
        <w:r w:rsidR="00295ACF">
          <w:rPr>
            <w:rFonts w:ascii="宋体" w:hAnsi="宋体" w:hint="eastAsia"/>
            <w:sz w:val="24"/>
            <w:szCs w:val="24"/>
          </w:rPr>
          <w:t>进行</w:t>
        </w:r>
      </w:ins>
      <w:r w:rsidRPr="00E03ACA">
        <w:rPr>
          <w:rFonts w:ascii="宋体" w:hAnsi="宋体" w:hint="eastAsia"/>
          <w:sz w:val="24"/>
          <w:szCs w:val="24"/>
        </w:rPr>
        <w:t>整改时，发下此单据，通知到指定部门进行整改。由检查人发起后，最后由整改人填写反馈情况，表单中增加是否</w:t>
      </w:r>
      <w:ins w:id="100" w:author="普华 张明辉" w:date="2018-04-16T10:00:00Z">
        <w:r w:rsidR="00295ACF">
          <w:rPr>
            <w:rFonts w:ascii="宋体" w:hAnsi="宋体" w:hint="eastAsia"/>
            <w:sz w:val="24"/>
            <w:szCs w:val="24"/>
          </w:rPr>
          <w:t>已</w:t>
        </w:r>
      </w:ins>
      <w:r w:rsidRPr="00E03ACA">
        <w:rPr>
          <w:rFonts w:ascii="宋体" w:hAnsi="宋体" w:hint="eastAsia"/>
          <w:sz w:val="24"/>
          <w:szCs w:val="24"/>
        </w:rPr>
        <w:t>反馈</w:t>
      </w:r>
      <w:ins w:id="101" w:author="普华 张明辉" w:date="2018-04-16T10:00:00Z">
        <w:r w:rsidR="00295ACF">
          <w:rPr>
            <w:rFonts w:ascii="宋体" w:hAnsi="宋体" w:hint="eastAsia"/>
            <w:sz w:val="24"/>
            <w:szCs w:val="24"/>
          </w:rPr>
          <w:t>整改</w:t>
        </w:r>
      </w:ins>
      <w:r w:rsidRPr="00E03ACA">
        <w:rPr>
          <w:rFonts w:ascii="宋体" w:hAnsi="宋体" w:hint="eastAsia"/>
          <w:sz w:val="24"/>
          <w:szCs w:val="24"/>
        </w:rPr>
        <w:t>标识。</w:t>
      </w:r>
    </w:p>
    <w:p w:rsidR="00A466E8" w:rsidRDefault="00A466E8" w:rsidP="00FF0C4E">
      <w:pPr>
        <w:pStyle w:val="10"/>
        <w:numPr>
          <w:ilvl w:val="0"/>
          <w:numId w:val="14"/>
        </w:numPr>
      </w:pPr>
      <w:r>
        <w:rPr>
          <w:rFonts w:hint="eastAsia"/>
        </w:rPr>
        <w:t>流程说明：</w:t>
      </w:r>
    </w:p>
    <w:p w:rsidR="00A466E8" w:rsidRDefault="00A466E8" w:rsidP="00A466E8">
      <w:pPr>
        <w:pStyle w:val="10"/>
        <w:ind w:firstLine="0"/>
      </w:pPr>
    </w:p>
    <w:p w:rsidR="00A466E8" w:rsidRDefault="00A466E8" w:rsidP="00FF0C4E">
      <w:pPr>
        <w:pStyle w:val="10"/>
        <w:numPr>
          <w:ilvl w:val="0"/>
          <w:numId w:val="14"/>
        </w:numPr>
      </w:pPr>
      <w:r>
        <w:rPr>
          <w:rFonts w:hint="eastAsia"/>
        </w:rPr>
        <w:t>报表样式：</w:t>
      </w:r>
    </w:p>
    <w:p w:rsidR="00A466E8" w:rsidRDefault="00A466E8" w:rsidP="00A466E8">
      <w:pPr>
        <w:pStyle w:val="4"/>
      </w:pPr>
      <w:bookmarkStart w:id="102" w:name="_Toc511487941"/>
      <w:r>
        <w:rPr>
          <w:rFonts w:hint="eastAsia"/>
        </w:rPr>
        <w:t>整改回复</w:t>
      </w:r>
      <w:bookmarkEnd w:id="102"/>
    </w:p>
    <w:p w:rsidR="00A466E8" w:rsidRDefault="00A466E8" w:rsidP="00FF0C4E">
      <w:pPr>
        <w:pStyle w:val="10"/>
        <w:numPr>
          <w:ilvl w:val="0"/>
          <w:numId w:val="15"/>
        </w:numPr>
      </w:pPr>
      <w:r>
        <w:rPr>
          <w:rFonts w:hint="eastAsia"/>
        </w:rPr>
        <w:t>功能说明：</w:t>
      </w:r>
    </w:p>
    <w:p w:rsidR="00A466E8" w:rsidRDefault="00E03ACA" w:rsidP="0002590D">
      <w:pPr>
        <w:pStyle w:val="af7"/>
        <w:autoSpaceDE w:val="0"/>
        <w:autoSpaceDN w:val="0"/>
        <w:adjustRightInd w:val="0"/>
        <w:spacing w:line="480" w:lineRule="auto"/>
        <w:ind w:left="840" w:firstLineChars="0"/>
        <w:jc w:val="left"/>
        <w:rPr>
          <w:ins w:id="103" w:author="普华 张明辉" w:date="2018-04-16T10:03:00Z"/>
          <w:rFonts w:ascii="宋体" w:hAnsi="宋体"/>
          <w:sz w:val="24"/>
          <w:szCs w:val="24"/>
        </w:rPr>
        <w:pPrChange w:id="104" w:author="普华 张明辉" w:date="2018-04-16T10:03:00Z">
          <w:pPr>
            <w:pStyle w:val="af7"/>
            <w:autoSpaceDE w:val="0"/>
            <w:autoSpaceDN w:val="0"/>
            <w:adjustRightInd w:val="0"/>
            <w:spacing w:line="480" w:lineRule="auto"/>
            <w:ind w:left="840" w:firstLineChars="0" w:firstLine="0"/>
            <w:jc w:val="left"/>
          </w:pPr>
        </w:pPrChange>
      </w:pPr>
      <w:del w:id="105" w:author="普华 张明辉" w:date="2018-04-16T10:03:00Z">
        <w:r w:rsidDel="0002590D">
          <w:rPr>
            <w:rFonts w:hint="eastAsia"/>
          </w:rPr>
          <w:delText xml:space="preserve">    </w:delText>
        </w:r>
      </w:del>
      <w:del w:id="106" w:author="普华 张明辉" w:date="2018-04-16T10:02:00Z">
        <w:r w:rsidRPr="00416E0D" w:rsidDel="0002590D">
          <w:rPr>
            <w:rFonts w:ascii="宋体" w:hAnsi="宋体" w:hint="eastAsia"/>
            <w:sz w:val="24"/>
            <w:szCs w:val="24"/>
          </w:rPr>
          <w:delText>施工单位</w:delText>
        </w:r>
      </w:del>
      <w:ins w:id="107" w:author="普华 张明辉" w:date="2018-04-16T10:02:00Z">
        <w:r w:rsidR="0002590D">
          <w:rPr>
            <w:rFonts w:ascii="宋体" w:hAnsi="宋体" w:hint="eastAsia"/>
            <w:sz w:val="24"/>
            <w:szCs w:val="24"/>
          </w:rPr>
          <w:t>责任单位、部门</w:t>
        </w:r>
      </w:ins>
      <w:r w:rsidRPr="00416E0D">
        <w:rPr>
          <w:rFonts w:ascii="宋体" w:hAnsi="宋体"/>
          <w:sz w:val="24"/>
          <w:szCs w:val="24"/>
        </w:rPr>
        <w:t>根据整改通知单的内容对存在的隐患问题进行整改，整改完成后</w:t>
      </w:r>
      <w:r w:rsidRPr="00416E0D">
        <w:rPr>
          <w:rFonts w:ascii="宋体" w:hAnsi="宋体"/>
          <w:sz w:val="24"/>
          <w:szCs w:val="24"/>
        </w:rPr>
        <w:lastRenderedPageBreak/>
        <w:t>填写整改</w:t>
      </w:r>
      <w:r w:rsidRPr="00416E0D">
        <w:rPr>
          <w:rFonts w:ascii="宋体" w:hAnsi="宋体" w:hint="eastAsia"/>
          <w:sz w:val="24"/>
          <w:szCs w:val="24"/>
        </w:rPr>
        <w:t>反馈表</w:t>
      </w:r>
      <w:r w:rsidRPr="00416E0D">
        <w:rPr>
          <w:rFonts w:ascii="宋体" w:hAnsi="宋体"/>
          <w:sz w:val="24"/>
          <w:szCs w:val="24"/>
        </w:rPr>
        <w:t>进行反馈。</w:t>
      </w:r>
    </w:p>
    <w:p w:rsidR="0002590D" w:rsidRPr="005553EA" w:rsidRDefault="0002590D" w:rsidP="0002590D">
      <w:pPr>
        <w:pStyle w:val="af7"/>
        <w:spacing w:afterLines="25" w:after="60" w:line="480" w:lineRule="auto"/>
        <w:ind w:left="840" w:firstLineChars="0" w:firstLine="480"/>
        <w:rPr>
          <w:ins w:id="108" w:author="普华 张明辉" w:date="2018-04-16T10:03:00Z"/>
          <w:rFonts w:ascii="宋体" w:hAnsi="宋体" w:hint="eastAsia"/>
          <w:sz w:val="24"/>
          <w:szCs w:val="24"/>
        </w:rPr>
      </w:pPr>
      <w:ins w:id="109" w:author="普华 张明辉" w:date="2018-04-16T10:03:00Z">
        <w:r>
          <w:rPr>
            <w:rFonts w:ascii="宋体" w:hAnsi="宋体"/>
            <w:sz w:val="24"/>
            <w:szCs w:val="24"/>
          </w:rPr>
          <w:t>业务功能为系统线上</w:t>
        </w:r>
      </w:ins>
      <w:ins w:id="110" w:author="普华 张明辉" w:date="2018-04-16T10:04:00Z">
        <w:r>
          <w:rPr>
            <w:rFonts w:ascii="宋体" w:hAnsi="宋体"/>
            <w:sz w:val="24"/>
            <w:szCs w:val="24"/>
          </w:rPr>
          <w:t>整改回复</w:t>
        </w:r>
      </w:ins>
      <w:ins w:id="111" w:author="普华 张明辉" w:date="2018-04-16T10:03:00Z">
        <w:r>
          <w:rPr>
            <w:rFonts w:ascii="宋体" w:hAnsi="宋体" w:hint="eastAsia"/>
            <w:sz w:val="24"/>
            <w:szCs w:val="24"/>
          </w:rPr>
          <w:t>，</w:t>
        </w:r>
      </w:ins>
      <w:ins w:id="112" w:author="普华 张明辉" w:date="2018-04-16T10:04:00Z">
        <w:r>
          <w:rPr>
            <w:rFonts w:ascii="宋体" w:hAnsi="宋体" w:hint="eastAsia"/>
            <w:sz w:val="24"/>
            <w:szCs w:val="24"/>
          </w:rPr>
          <w:t>需关联整改通知单，</w:t>
        </w:r>
      </w:ins>
      <w:ins w:id="113" w:author="普华 张明辉" w:date="2018-04-16T10:03:00Z">
        <w:r>
          <w:rPr>
            <w:rFonts w:ascii="宋体" w:hAnsi="宋体"/>
            <w:sz w:val="24"/>
            <w:szCs w:val="24"/>
          </w:rPr>
          <w:t>线上审批通过后</w:t>
        </w:r>
      </w:ins>
      <w:ins w:id="114" w:author="普华 张明辉" w:date="2018-04-16T10:04:00Z">
        <w:r>
          <w:rPr>
            <w:rFonts w:ascii="宋体" w:hAnsi="宋体"/>
            <w:sz w:val="24"/>
            <w:szCs w:val="24"/>
          </w:rPr>
          <w:t>流程关闭</w:t>
        </w:r>
      </w:ins>
      <w:ins w:id="115" w:author="普华 张明辉" w:date="2018-04-16T10:03:00Z">
        <w:r>
          <w:rPr>
            <w:rFonts w:ascii="宋体" w:hAnsi="宋体" w:hint="eastAsia"/>
            <w:sz w:val="24"/>
            <w:szCs w:val="24"/>
          </w:rPr>
          <w:t>。本业务可挂机工作流程，有附件上传功能。</w:t>
        </w:r>
      </w:ins>
    </w:p>
    <w:p w:rsidR="0002590D" w:rsidRPr="0002590D" w:rsidRDefault="0002590D" w:rsidP="0002590D">
      <w:pPr>
        <w:pStyle w:val="af7"/>
        <w:autoSpaceDE w:val="0"/>
        <w:autoSpaceDN w:val="0"/>
        <w:adjustRightInd w:val="0"/>
        <w:spacing w:line="480" w:lineRule="auto"/>
        <w:ind w:left="840" w:firstLineChars="0"/>
        <w:jc w:val="left"/>
        <w:rPr>
          <w:rFonts w:hint="eastAsia"/>
          <w:rPrChange w:id="116" w:author="普华 张明辉" w:date="2018-04-16T10:03:00Z">
            <w:rPr>
              <w:rFonts w:hint="eastAsia"/>
            </w:rPr>
          </w:rPrChange>
        </w:rPr>
        <w:pPrChange w:id="117" w:author="普华 张明辉" w:date="2018-04-16T10:03:00Z">
          <w:pPr>
            <w:pStyle w:val="af7"/>
            <w:autoSpaceDE w:val="0"/>
            <w:autoSpaceDN w:val="0"/>
            <w:adjustRightInd w:val="0"/>
            <w:spacing w:line="480" w:lineRule="auto"/>
            <w:ind w:left="840" w:firstLineChars="0" w:firstLine="0"/>
            <w:jc w:val="left"/>
          </w:pPr>
        </w:pPrChange>
      </w:pPr>
    </w:p>
    <w:p w:rsidR="00A466E8" w:rsidRDefault="00A466E8" w:rsidP="00FF0C4E">
      <w:pPr>
        <w:pStyle w:val="10"/>
        <w:numPr>
          <w:ilvl w:val="0"/>
          <w:numId w:val="15"/>
        </w:numPr>
      </w:pPr>
      <w:r>
        <w:rPr>
          <w:rFonts w:hint="eastAsia"/>
        </w:rPr>
        <w:t>流程说明：</w:t>
      </w:r>
    </w:p>
    <w:p w:rsidR="00A466E8" w:rsidRDefault="00A466E8" w:rsidP="00A466E8">
      <w:pPr>
        <w:pStyle w:val="10"/>
        <w:ind w:firstLine="0"/>
      </w:pPr>
    </w:p>
    <w:p w:rsidR="00A466E8" w:rsidRDefault="00A466E8" w:rsidP="00FF0C4E">
      <w:pPr>
        <w:pStyle w:val="10"/>
        <w:numPr>
          <w:ilvl w:val="0"/>
          <w:numId w:val="15"/>
        </w:numPr>
      </w:pPr>
      <w:r>
        <w:rPr>
          <w:rFonts w:hint="eastAsia"/>
        </w:rPr>
        <w:t>报表样式：</w:t>
      </w:r>
    </w:p>
    <w:p w:rsidR="003F3E94" w:rsidDel="00295ACF" w:rsidRDefault="003F3E94" w:rsidP="003F3E94">
      <w:pPr>
        <w:pStyle w:val="4"/>
        <w:rPr>
          <w:del w:id="118" w:author="普华 张明辉" w:date="2018-04-16T10:01:00Z"/>
        </w:rPr>
      </w:pPr>
      <w:bookmarkStart w:id="119" w:name="_Toc511487942"/>
      <w:del w:id="120" w:author="普华 张明辉" w:date="2018-04-16T10:01:00Z">
        <w:r w:rsidDel="00295ACF">
          <w:rPr>
            <w:rFonts w:hint="eastAsia"/>
          </w:rPr>
          <w:delText>隐患排查</w:delText>
        </w:r>
        <w:bookmarkEnd w:id="119"/>
      </w:del>
    </w:p>
    <w:p w:rsidR="00AB2A97" w:rsidDel="00295ACF" w:rsidRDefault="00AB2A97" w:rsidP="00FF0C4E">
      <w:pPr>
        <w:pStyle w:val="10"/>
        <w:numPr>
          <w:ilvl w:val="0"/>
          <w:numId w:val="16"/>
        </w:numPr>
        <w:rPr>
          <w:del w:id="121" w:author="普华 张明辉" w:date="2018-04-16T10:01:00Z"/>
        </w:rPr>
      </w:pPr>
      <w:del w:id="122" w:author="普华 张明辉" w:date="2018-04-16T10:01:00Z">
        <w:r w:rsidDel="00295ACF">
          <w:rPr>
            <w:rFonts w:hint="eastAsia"/>
          </w:rPr>
          <w:delText>功能说明：</w:delText>
        </w:r>
      </w:del>
    </w:p>
    <w:p w:rsidR="00AB2A97" w:rsidRPr="00F346B5" w:rsidDel="00295ACF" w:rsidRDefault="00193AA7" w:rsidP="00193AA7">
      <w:pPr>
        <w:pStyle w:val="af7"/>
        <w:spacing w:line="360" w:lineRule="auto"/>
        <w:ind w:left="846" w:firstLineChars="0" w:firstLine="0"/>
        <w:rPr>
          <w:del w:id="123" w:author="普华 张明辉" w:date="2018-04-16T10:01:00Z"/>
          <w:rFonts w:ascii="宋体" w:hAnsi="宋体"/>
          <w:sz w:val="24"/>
        </w:rPr>
      </w:pPr>
      <w:del w:id="124" w:author="普华 张明辉" w:date="2018-04-16T10:01:00Z">
        <w:r w:rsidDel="00295ACF">
          <w:rPr>
            <w:rFonts w:ascii="宋体" w:hAnsi="宋体" w:hint="eastAsia"/>
            <w:sz w:val="24"/>
          </w:rPr>
          <w:delText xml:space="preserve">   对施工生产活动场地定期或随机行的安全隐患排查。并将排查内容及整改措施填到系统中，或以附件形式上传至系统中，</w:delText>
        </w:r>
        <w:r w:rsidRPr="00E03ACA" w:rsidDel="00295ACF">
          <w:rPr>
            <w:rFonts w:ascii="宋体" w:hAnsi="宋体" w:hint="eastAsia"/>
            <w:sz w:val="24"/>
            <w:szCs w:val="24"/>
          </w:rPr>
          <w:delText>其他人</w:delText>
        </w:r>
        <w:r w:rsidRPr="00E03ACA" w:rsidDel="00295ACF">
          <w:rPr>
            <w:rFonts w:ascii="宋体" w:hAnsi="宋体"/>
            <w:sz w:val="24"/>
            <w:szCs w:val="24"/>
          </w:rPr>
          <w:delText>可以</w:delText>
        </w:r>
        <w:r w:rsidRPr="00E03ACA" w:rsidDel="00295ACF">
          <w:rPr>
            <w:rFonts w:ascii="宋体" w:hAnsi="宋体" w:hint="eastAsia"/>
            <w:sz w:val="24"/>
            <w:szCs w:val="24"/>
          </w:rPr>
          <w:delText>在线</w:delText>
        </w:r>
        <w:r w:rsidRPr="00E03ACA" w:rsidDel="00295ACF">
          <w:rPr>
            <w:rFonts w:ascii="宋体" w:hAnsi="宋体"/>
            <w:sz w:val="24"/>
            <w:szCs w:val="24"/>
          </w:rPr>
          <w:delText>根据日期查找筛选，可在线预览日志内容</w:delText>
        </w:r>
        <w:r w:rsidRPr="00E03ACA" w:rsidDel="00295ACF">
          <w:rPr>
            <w:rFonts w:ascii="宋体" w:hAnsi="宋体" w:hint="eastAsia"/>
            <w:sz w:val="24"/>
            <w:szCs w:val="24"/>
          </w:rPr>
          <w:delText>或者</w:delText>
        </w:r>
        <w:r w:rsidRPr="00E03ACA" w:rsidDel="00295ACF">
          <w:rPr>
            <w:rFonts w:ascii="宋体" w:hAnsi="宋体"/>
            <w:sz w:val="24"/>
            <w:szCs w:val="24"/>
          </w:rPr>
          <w:delText>将附件下载到本地系统进行查看，方便领导的监控和管理。</w:delText>
        </w:r>
      </w:del>
    </w:p>
    <w:p w:rsidR="00AB2A97" w:rsidDel="00295ACF" w:rsidRDefault="00AB2A97" w:rsidP="00FF0C4E">
      <w:pPr>
        <w:pStyle w:val="10"/>
        <w:numPr>
          <w:ilvl w:val="0"/>
          <w:numId w:val="16"/>
        </w:numPr>
        <w:rPr>
          <w:del w:id="125" w:author="普华 张明辉" w:date="2018-04-16T10:01:00Z"/>
        </w:rPr>
      </w:pPr>
      <w:del w:id="126" w:author="普华 张明辉" w:date="2018-04-16T10:01:00Z">
        <w:r w:rsidDel="00295ACF">
          <w:rPr>
            <w:rFonts w:hint="eastAsia"/>
          </w:rPr>
          <w:delText>流程说明：</w:delText>
        </w:r>
      </w:del>
    </w:p>
    <w:p w:rsidR="00AB2A97" w:rsidDel="00295ACF" w:rsidRDefault="00AB2A97" w:rsidP="00AB2A97">
      <w:pPr>
        <w:pStyle w:val="10"/>
        <w:ind w:firstLine="0"/>
        <w:rPr>
          <w:del w:id="127" w:author="普华 张明辉" w:date="2018-04-16T10:01:00Z"/>
        </w:rPr>
      </w:pPr>
    </w:p>
    <w:p w:rsidR="00AB2A97" w:rsidDel="00295ACF" w:rsidRDefault="00AB2A97" w:rsidP="00FF0C4E">
      <w:pPr>
        <w:pStyle w:val="10"/>
        <w:numPr>
          <w:ilvl w:val="0"/>
          <w:numId w:val="16"/>
        </w:numPr>
        <w:rPr>
          <w:del w:id="128" w:author="普华 张明辉" w:date="2018-04-16T10:01:00Z"/>
        </w:rPr>
      </w:pPr>
      <w:del w:id="129" w:author="普华 张明辉" w:date="2018-04-16T10:01:00Z">
        <w:r w:rsidDel="00295ACF">
          <w:rPr>
            <w:rFonts w:hint="eastAsia"/>
          </w:rPr>
          <w:delText>报表样式：</w:delText>
        </w:r>
      </w:del>
    </w:p>
    <w:p w:rsidR="00A466E8" w:rsidRPr="00A466E8" w:rsidRDefault="00A466E8" w:rsidP="00A466E8">
      <w:pPr>
        <w:pStyle w:val="10"/>
      </w:pPr>
    </w:p>
    <w:p w:rsidR="00106F55" w:rsidRDefault="00845948" w:rsidP="00106F55">
      <w:pPr>
        <w:pStyle w:val="3"/>
      </w:pPr>
      <w:bookmarkStart w:id="130" w:name="_Toc511487943"/>
      <w:r>
        <w:rPr>
          <w:rFonts w:hint="eastAsia"/>
        </w:rPr>
        <w:t>HSE奖惩</w:t>
      </w:r>
      <w:bookmarkEnd w:id="130"/>
    </w:p>
    <w:p w:rsidR="00106F55" w:rsidRDefault="00C40B23" w:rsidP="00106F55">
      <w:pPr>
        <w:pStyle w:val="4"/>
      </w:pPr>
      <w:bookmarkStart w:id="131" w:name="_Toc511487944"/>
      <w:r>
        <w:rPr>
          <w:rFonts w:hint="eastAsia"/>
        </w:rPr>
        <w:t>HSE</w:t>
      </w:r>
      <w:r>
        <w:rPr>
          <w:rFonts w:hint="eastAsia"/>
        </w:rPr>
        <w:t>奖惩</w:t>
      </w:r>
      <w:bookmarkEnd w:id="131"/>
    </w:p>
    <w:p w:rsidR="00106F55" w:rsidRDefault="00106F55" w:rsidP="00FF0C4E">
      <w:pPr>
        <w:pStyle w:val="10"/>
        <w:numPr>
          <w:ilvl w:val="0"/>
          <w:numId w:val="6"/>
        </w:numPr>
      </w:pPr>
      <w:r>
        <w:rPr>
          <w:rFonts w:hint="eastAsia"/>
        </w:rPr>
        <w:t>功能说明：</w:t>
      </w:r>
    </w:p>
    <w:p w:rsidR="0046202E" w:rsidRPr="0061604B" w:rsidRDefault="002D4F1E" w:rsidP="0061604B">
      <w:pPr>
        <w:pStyle w:val="af7"/>
        <w:spacing w:afterLines="25" w:after="60" w:line="480" w:lineRule="auto"/>
        <w:ind w:left="840" w:firstLineChars="0" w:firstLine="480"/>
        <w:rPr>
          <w:ins w:id="132" w:author="普华 张明辉" w:date="2018-04-16T10:05:00Z"/>
          <w:rFonts w:ascii="宋体" w:hAnsi="宋体"/>
          <w:sz w:val="24"/>
          <w:szCs w:val="24"/>
          <w:rPrChange w:id="133" w:author="普华 张明辉" w:date="2018-04-16T10:05:00Z">
            <w:rPr>
              <w:ins w:id="134" w:author="普华 张明辉" w:date="2018-04-16T10:05:00Z"/>
              <w:rFonts w:ascii="宋体" w:hAnsi="宋体"/>
              <w:sz w:val="24"/>
            </w:rPr>
          </w:rPrChange>
        </w:rPr>
        <w:pPrChange w:id="135" w:author="普华 张明辉" w:date="2018-04-16T10:05:00Z">
          <w:pPr>
            <w:pStyle w:val="af7"/>
            <w:spacing w:line="360" w:lineRule="auto"/>
            <w:ind w:left="846" w:firstLineChars="0" w:firstLine="0"/>
          </w:pPr>
        </w:pPrChange>
      </w:pPr>
      <w:del w:id="136" w:author="普华 张明辉" w:date="2018-04-16T10:05:00Z">
        <w:r w:rsidRPr="0061604B" w:rsidDel="0061604B">
          <w:rPr>
            <w:rFonts w:ascii="宋体" w:hAnsi="宋体" w:hint="eastAsia"/>
            <w:sz w:val="24"/>
            <w:szCs w:val="24"/>
            <w:rPrChange w:id="137" w:author="普华 张明辉" w:date="2018-04-16T10:05:00Z">
              <w:rPr>
                <w:rFonts w:ascii="宋体" w:hAnsi="宋体" w:hint="eastAsia"/>
                <w:sz w:val="24"/>
              </w:rPr>
            </w:rPrChange>
          </w:rPr>
          <w:delText xml:space="preserve"> </w:delText>
        </w:r>
      </w:del>
      <w:r w:rsidRPr="0061604B">
        <w:rPr>
          <w:rFonts w:ascii="宋体" w:hAnsi="宋体" w:hint="eastAsia"/>
          <w:sz w:val="24"/>
          <w:szCs w:val="24"/>
          <w:rPrChange w:id="138" w:author="普华 张明辉" w:date="2018-04-16T10:05:00Z">
            <w:rPr>
              <w:rFonts w:ascii="宋体" w:hAnsi="宋体" w:hint="eastAsia"/>
              <w:sz w:val="24"/>
            </w:rPr>
          </w:rPrChange>
        </w:rPr>
        <w:t>根据HSE奖惩制度对施工活动执行过程中，根据执行情况进行一个奖惩</w:t>
      </w:r>
      <w:r w:rsidR="00EE2B3D" w:rsidRPr="0061604B">
        <w:rPr>
          <w:rFonts w:ascii="宋体" w:hAnsi="宋体" w:hint="eastAsia"/>
          <w:sz w:val="24"/>
          <w:szCs w:val="24"/>
          <w:rPrChange w:id="139" w:author="普华 张明辉" w:date="2018-04-16T10:05:00Z">
            <w:rPr>
              <w:rFonts w:ascii="宋体" w:hAnsi="宋体" w:hint="eastAsia"/>
              <w:sz w:val="24"/>
            </w:rPr>
          </w:rPrChange>
        </w:rPr>
        <w:t>方案</w:t>
      </w:r>
      <w:r w:rsidR="00DD52E5" w:rsidRPr="0061604B">
        <w:rPr>
          <w:rFonts w:ascii="宋体" w:hAnsi="宋体" w:hint="eastAsia"/>
          <w:sz w:val="24"/>
          <w:szCs w:val="24"/>
          <w:rPrChange w:id="140" w:author="普华 张明辉" w:date="2018-04-16T10:05:00Z">
            <w:rPr>
              <w:rFonts w:ascii="宋体" w:hAnsi="宋体" w:hint="eastAsia"/>
              <w:sz w:val="24"/>
            </w:rPr>
          </w:rPrChange>
        </w:rPr>
        <w:t>并记录奖惩实际情况</w:t>
      </w:r>
      <w:r w:rsidRPr="0061604B">
        <w:rPr>
          <w:rFonts w:ascii="宋体" w:hAnsi="宋体" w:hint="eastAsia"/>
          <w:sz w:val="24"/>
          <w:szCs w:val="24"/>
          <w:rPrChange w:id="141" w:author="普华 张明辉" w:date="2018-04-16T10:05:00Z">
            <w:rPr>
              <w:rFonts w:ascii="宋体" w:hAnsi="宋体" w:hint="eastAsia"/>
              <w:sz w:val="24"/>
            </w:rPr>
          </w:rPrChange>
        </w:rPr>
        <w:t>。</w:t>
      </w:r>
    </w:p>
    <w:p w:rsidR="0061604B" w:rsidRPr="005553EA" w:rsidRDefault="0061604B" w:rsidP="0061604B">
      <w:pPr>
        <w:pStyle w:val="af7"/>
        <w:spacing w:afterLines="25" w:after="60" w:line="480" w:lineRule="auto"/>
        <w:ind w:left="840" w:firstLineChars="0" w:firstLine="480"/>
        <w:rPr>
          <w:ins w:id="142" w:author="普华 张明辉" w:date="2018-04-16T10:05:00Z"/>
          <w:rFonts w:ascii="宋体" w:hAnsi="宋体" w:hint="eastAsia"/>
          <w:sz w:val="24"/>
          <w:szCs w:val="24"/>
        </w:rPr>
      </w:pPr>
      <w:ins w:id="143" w:author="普华 张明辉" w:date="2018-04-16T10:05:00Z">
        <w:r>
          <w:rPr>
            <w:rFonts w:ascii="宋体" w:hAnsi="宋体"/>
            <w:sz w:val="24"/>
            <w:szCs w:val="24"/>
          </w:rPr>
          <w:t>业务功能为系统线上整改回复</w:t>
        </w:r>
        <w:r>
          <w:rPr>
            <w:rFonts w:ascii="宋体" w:hAnsi="宋体" w:hint="eastAsia"/>
            <w:sz w:val="24"/>
            <w:szCs w:val="24"/>
          </w:rPr>
          <w:t>，需关联整改通知单，</w:t>
        </w:r>
        <w:r>
          <w:rPr>
            <w:rFonts w:ascii="宋体" w:hAnsi="宋体"/>
            <w:sz w:val="24"/>
            <w:szCs w:val="24"/>
          </w:rPr>
          <w:t>线上审批通过后流程关闭</w:t>
        </w:r>
        <w:r>
          <w:rPr>
            <w:rFonts w:ascii="宋体" w:hAnsi="宋体" w:hint="eastAsia"/>
            <w:sz w:val="24"/>
            <w:szCs w:val="24"/>
          </w:rPr>
          <w:t>。本业务可挂机工作流程，有附件上传功能。</w:t>
        </w:r>
      </w:ins>
    </w:p>
    <w:p w:rsidR="0061604B" w:rsidRPr="0061604B" w:rsidRDefault="0061604B" w:rsidP="002D4F1E">
      <w:pPr>
        <w:pStyle w:val="af7"/>
        <w:spacing w:line="360" w:lineRule="auto"/>
        <w:ind w:left="846" w:firstLineChars="0" w:firstLine="0"/>
        <w:rPr>
          <w:rFonts w:ascii="宋体" w:hAnsi="宋体" w:hint="eastAsia"/>
          <w:sz w:val="24"/>
          <w:rPrChange w:id="144" w:author="普华 张明辉" w:date="2018-04-16T10:05:00Z">
            <w:rPr>
              <w:rFonts w:ascii="宋体" w:hAnsi="宋体" w:hint="eastAsia"/>
              <w:sz w:val="24"/>
            </w:rPr>
          </w:rPrChange>
        </w:rPr>
      </w:pPr>
    </w:p>
    <w:p w:rsidR="00106F55" w:rsidRDefault="00106F55" w:rsidP="00FF0C4E">
      <w:pPr>
        <w:pStyle w:val="10"/>
        <w:numPr>
          <w:ilvl w:val="0"/>
          <w:numId w:val="6"/>
        </w:numPr>
      </w:pPr>
      <w:r>
        <w:rPr>
          <w:rFonts w:hint="eastAsia"/>
        </w:rPr>
        <w:t>流程说明：</w:t>
      </w:r>
      <w:r w:rsidR="00E076F7">
        <w:rPr>
          <w:rFonts w:hint="eastAsia"/>
        </w:rPr>
        <w:t>（无）</w:t>
      </w:r>
    </w:p>
    <w:p w:rsidR="00106F55" w:rsidRDefault="00106F55" w:rsidP="00106F55">
      <w:pPr>
        <w:pStyle w:val="10"/>
        <w:ind w:firstLine="0"/>
      </w:pPr>
    </w:p>
    <w:p w:rsidR="00106F55" w:rsidRDefault="00106F55" w:rsidP="00FF0C4E">
      <w:pPr>
        <w:pStyle w:val="10"/>
        <w:numPr>
          <w:ilvl w:val="0"/>
          <w:numId w:val="6"/>
        </w:numPr>
      </w:pPr>
      <w:r>
        <w:rPr>
          <w:rFonts w:hint="eastAsia"/>
        </w:rPr>
        <w:t>报表样式：</w:t>
      </w:r>
      <w:r w:rsidR="00E076F7">
        <w:rPr>
          <w:rFonts w:hint="eastAsia"/>
        </w:rPr>
        <w:t>（无）</w:t>
      </w:r>
    </w:p>
    <w:p w:rsidR="00106F55" w:rsidRDefault="008E3C40" w:rsidP="008E3C40">
      <w:pPr>
        <w:pStyle w:val="3"/>
      </w:pPr>
      <w:bookmarkStart w:id="145" w:name="_Toc511487945"/>
      <w:r>
        <w:rPr>
          <w:rFonts w:hint="eastAsia"/>
        </w:rPr>
        <w:t>HSE报告</w:t>
      </w:r>
      <w:bookmarkEnd w:id="145"/>
    </w:p>
    <w:p w:rsidR="008E3C40" w:rsidRDefault="008E3C40" w:rsidP="008E3C40">
      <w:pPr>
        <w:pStyle w:val="4"/>
      </w:pPr>
      <w:bookmarkStart w:id="146" w:name="_Toc511487946"/>
      <w:r>
        <w:rPr>
          <w:rFonts w:hint="eastAsia"/>
        </w:rPr>
        <w:t>HSE</w:t>
      </w:r>
      <w:r>
        <w:rPr>
          <w:rFonts w:hint="eastAsia"/>
        </w:rPr>
        <w:t>周报</w:t>
      </w:r>
      <w:bookmarkEnd w:id="146"/>
    </w:p>
    <w:p w:rsidR="008E3C40" w:rsidRDefault="008E3C40" w:rsidP="00FF0C4E">
      <w:pPr>
        <w:pStyle w:val="10"/>
        <w:numPr>
          <w:ilvl w:val="0"/>
          <w:numId w:val="17"/>
        </w:numPr>
      </w:pPr>
      <w:r>
        <w:rPr>
          <w:rFonts w:hint="eastAsia"/>
        </w:rPr>
        <w:t>功能说明：</w:t>
      </w:r>
    </w:p>
    <w:p w:rsidR="008E3C40" w:rsidRDefault="0061604B" w:rsidP="00E0594D">
      <w:pPr>
        <w:pStyle w:val="af7"/>
        <w:spacing w:line="360" w:lineRule="auto"/>
        <w:ind w:left="846" w:firstLineChars="0" w:firstLine="0"/>
        <w:rPr>
          <w:ins w:id="147" w:author="普华 张明辉" w:date="2018-04-16T10:14:00Z"/>
        </w:rPr>
      </w:pPr>
      <w:ins w:id="148" w:author="普华 张明辉" w:date="2018-04-16T10:07:00Z">
        <w:r>
          <w:rPr>
            <w:rFonts w:hint="eastAsia"/>
          </w:rPr>
          <w:t>本业务</w:t>
        </w:r>
      </w:ins>
      <w:r w:rsidR="00E0594D">
        <w:rPr>
          <w:rFonts w:hint="eastAsia"/>
        </w:rPr>
        <w:t>用于</w:t>
      </w:r>
      <w:ins w:id="149" w:author="普华 张明辉" w:date="2018-04-16T10:07:00Z">
        <w:r>
          <w:rPr>
            <w:rFonts w:hint="eastAsia"/>
          </w:rPr>
          <w:t>各项目、生产站</w:t>
        </w:r>
      </w:ins>
      <w:r w:rsidR="00E0594D">
        <w:rPr>
          <w:rFonts w:hint="eastAsia"/>
        </w:rPr>
        <w:t>向公司</w:t>
      </w:r>
      <w:ins w:id="150" w:author="普华 张明辉" w:date="2018-04-16T10:07:00Z">
        <w:r>
          <w:rPr>
            <w:rFonts w:hint="eastAsia"/>
          </w:rPr>
          <w:t>安环部</w:t>
        </w:r>
        <w:r>
          <w:t>上报</w:t>
        </w:r>
      </w:ins>
      <w:del w:id="151" w:author="普华 张明辉" w:date="2018-04-16T10:07:00Z">
        <w:r w:rsidR="00E0594D" w:rsidDel="0061604B">
          <w:rPr>
            <w:rFonts w:hint="eastAsia"/>
          </w:rPr>
          <w:delText>汇</w:delText>
        </w:r>
      </w:del>
      <w:r w:rsidR="00E0594D">
        <w:rPr>
          <w:rFonts w:hint="eastAsia"/>
        </w:rPr>
        <w:t>报</w:t>
      </w:r>
      <w:r w:rsidR="00E0594D">
        <w:rPr>
          <w:rFonts w:hint="eastAsia"/>
        </w:rPr>
        <w:t>HSE</w:t>
      </w:r>
      <w:r w:rsidR="00E0594D">
        <w:rPr>
          <w:rFonts w:hint="eastAsia"/>
        </w:rPr>
        <w:t>周报情况，</w:t>
      </w:r>
      <w:r w:rsidR="00E0594D">
        <w:t>并</w:t>
      </w:r>
      <w:r w:rsidR="00E0594D">
        <w:rPr>
          <w:rFonts w:hint="eastAsia"/>
        </w:rPr>
        <w:t>部署</w:t>
      </w:r>
      <w:r w:rsidR="00E0594D">
        <w:t>下</w:t>
      </w:r>
      <w:r w:rsidR="00E0594D">
        <w:rPr>
          <w:rFonts w:hint="eastAsia"/>
        </w:rPr>
        <w:t>周</w:t>
      </w:r>
      <w:r w:rsidR="00E0594D">
        <w:t>的工作计划</w:t>
      </w:r>
      <w:ins w:id="152" w:author="普华 张明辉" w:date="2018-04-16T10:07:00Z">
        <w:r>
          <w:rPr>
            <w:rFonts w:hint="eastAsia"/>
          </w:rPr>
          <w:t>。</w:t>
        </w:r>
      </w:ins>
    </w:p>
    <w:p w:rsidR="0061604B" w:rsidRPr="005553EA" w:rsidRDefault="0061604B" w:rsidP="0061604B">
      <w:pPr>
        <w:pStyle w:val="af7"/>
        <w:spacing w:afterLines="25" w:after="60" w:line="480" w:lineRule="auto"/>
        <w:ind w:left="840" w:firstLineChars="0" w:firstLine="480"/>
        <w:rPr>
          <w:ins w:id="153" w:author="普华 张明辉" w:date="2018-04-16T10:14:00Z"/>
          <w:rFonts w:ascii="宋体" w:hAnsi="宋体" w:hint="eastAsia"/>
          <w:sz w:val="24"/>
          <w:szCs w:val="24"/>
        </w:rPr>
      </w:pPr>
      <w:ins w:id="154" w:author="普华 张明辉" w:date="2018-04-16T10:14:00Z">
        <w:r>
          <w:rPr>
            <w:rFonts w:ascii="宋体" w:hAnsi="宋体"/>
            <w:sz w:val="24"/>
            <w:szCs w:val="24"/>
          </w:rPr>
          <w:t>业务功能为系统线上</w:t>
        </w:r>
      </w:ins>
      <w:ins w:id="155" w:author="普华 张明辉" w:date="2018-04-16T10:15:00Z">
        <w:r>
          <w:rPr>
            <w:rFonts w:ascii="宋体" w:hAnsi="宋体"/>
            <w:sz w:val="24"/>
            <w:szCs w:val="24"/>
          </w:rPr>
          <w:t>上报</w:t>
        </w:r>
      </w:ins>
      <w:ins w:id="156" w:author="普华 张明辉" w:date="2018-04-16T10:14:00Z">
        <w:r>
          <w:rPr>
            <w:rFonts w:ascii="宋体" w:hAnsi="宋体"/>
            <w:sz w:val="24"/>
            <w:szCs w:val="24"/>
          </w:rPr>
          <w:t>审批</w:t>
        </w:r>
      </w:ins>
      <w:ins w:id="157" w:author="普华 张明辉" w:date="2018-04-16T10:15:00Z">
        <w:r>
          <w:rPr>
            <w:rFonts w:ascii="宋体" w:hAnsi="宋体"/>
            <w:sz w:val="24"/>
            <w:szCs w:val="24"/>
          </w:rPr>
          <w:t>为主</w:t>
        </w:r>
        <w:r w:rsidR="008225EE">
          <w:rPr>
            <w:rFonts w:ascii="宋体" w:hAnsi="宋体" w:hint="eastAsia"/>
            <w:sz w:val="24"/>
            <w:szCs w:val="24"/>
          </w:rPr>
          <w:t>，</w:t>
        </w:r>
        <w:r w:rsidR="008225EE">
          <w:rPr>
            <w:rFonts w:ascii="宋体" w:hAnsi="宋体" w:hint="eastAsia"/>
            <w:sz w:val="24"/>
            <w:szCs w:val="24"/>
          </w:rPr>
          <w:t>有附件上传功能</w:t>
        </w:r>
      </w:ins>
      <w:ins w:id="158" w:author="普华 张明辉" w:date="2018-04-16T10:14:00Z">
        <w:r>
          <w:rPr>
            <w:rFonts w:ascii="宋体" w:hAnsi="宋体" w:hint="eastAsia"/>
            <w:sz w:val="24"/>
            <w:szCs w:val="24"/>
          </w:rPr>
          <w:t>。本业务</w:t>
        </w:r>
      </w:ins>
      <w:ins w:id="159" w:author="普华 张明辉" w:date="2018-04-16T10:15:00Z">
        <w:r>
          <w:rPr>
            <w:rFonts w:ascii="宋体" w:hAnsi="宋体" w:hint="eastAsia"/>
            <w:sz w:val="24"/>
            <w:szCs w:val="24"/>
          </w:rPr>
          <w:t>主管部门</w:t>
        </w:r>
        <w:r w:rsidR="008225EE">
          <w:rPr>
            <w:rFonts w:ascii="宋体" w:hAnsi="宋体" w:hint="eastAsia"/>
            <w:sz w:val="24"/>
            <w:szCs w:val="24"/>
          </w:rPr>
          <w:t>可以根据时间周期、项目名称等信息进行查询</w:t>
        </w:r>
      </w:ins>
      <w:ins w:id="160" w:author="普华 张明辉" w:date="2018-04-16T10:14:00Z">
        <w:r>
          <w:rPr>
            <w:rFonts w:ascii="宋体" w:hAnsi="宋体" w:hint="eastAsia"/>
            <w:sz w:val="24"/>
            <w:szCs w:val="24"/>
          </w:rPr>
          <w:t>。</w:t>
        </w:r>
      </w:ins>
    </w:p>
    <w:p w:rsidR="0061604B" w:rsidRPr="0061604B" w:rsidRDefault="0061604B" w:rsidP="00E0594D">
      <w:pPr>
        <w:pStyle w:val="af7"/>
        <w:spacing w:line="360" w:lineRule="auto"/>
        <w:ind w:left="846" w:firstLineChars="0" w:firstLine="0"/>
        <w:rPr>
          <w:rFonts w:ascii="宋体" w:hAnsi="宋体" w:hint="eastAsia"/>
          <w:sz w:val="24"/>
          <w:rPrChange w:id="161" w:author="普华 张明辉" w:date="2018-04-16T10:14:00Z">
            <w:rPr>
              <w:rFonts w:ascii="宋体" w:hAnsi="宋体" w:hint="eastAsia"/>
              <w:sz w:val="24"/>
            </w:rPr>
          </w:rPrChange>
        </w:rPr>
      </w:pPr>
    </w:p>
    <w:p w:rsidR="008E3C40" w:rsidRDefault="008E3C40" w:rsidP="00FF0C4E">
      <w:pPr>
        <w:pStyle w:val="10"/>
        <w:numPr>
          <w:ilvl w:val="0"/>
          <w:numId w:val="17"/>
        </w:numPr>
      </w:pPr>
      <w:r>
        <w:rPr>
          <w:rFonts w:hint="eastAsia"/>
        </w:rPr>
        <w:t>流程说明：</w:t>
      </w:r>
    </w:p>
    <w:p w:rsidR="008E3C40" w:rsidRDefault="008E3C40" w:rsidP="008E3C40">
      <w:pPr>
        <w:pStyle w:val="10"/>
        <w:ind w:firstLine="0"/>
      </w:pPr>
    </w:p>
    <w:p w:rsidR="008E3C40" w:rsidRDefault="008E3C40" w:rsidP="00FF0C4E">
      <w:pPr>
        <w:pStyle w:val="10"/>
        <w:numPr>
          <w:ilvl w:val="0"/>
          <w:numId w:val="17"/>
        </w:numPr>
      </w:pPr>
      <w:r>
        <w:rPr>
          <w:rFonts w:hint="eastAsia"/>
        </w:rPr>
        <w:t>报表样式：</w:t>
      </w:r>
    </w:p>
    <w:p w:rsidR="008E3C40" w:rsidRDefault="008E3C40" w:rsidP="008E3C40">
      <w:pPr>
        <w:pStyle w:val="4"/>
      </w:pPr>
      <w:bookmarkStart w:id="162" w:name="_Toc511487947"/>
      <w:r>
        <w:rPr>
          <w:rFonts w:hint="eastAsia"/>
        </w:rPr>
        <w:lastRenderedPageBreak/>
        <w:t>HSE</w:t>
      </w:r>
      <w:r>
        <w:rPr>
          <w:rFonts w:hint="eastAsia"/>
        </w:rPr>
        <w:t>月报</w:t>
      </w:r>
      <w:bookmarkEnd w:id="162"/>
    </w:p>
    <w:p w:rsidR="008E3C40" w:rsidRDefault="008E3C40" w:rsidP="00FF0C4E">
      <w:pPr>
        <w:pStyle w:val="10"/>
        <w:numPr>
          <w:ilvl w:val="0"/>
          <w:numId w:val="18"/>
        </w:numPr>
      </w:pPr>
      <w:r>
        <w:rPr>
          <w:rFonts w:hint="eastAsia"/>
        </w:rPr>
        <w:t>功能说明：</w:t>
      </w:r>
    </w:p>
    <w:p w:rsidR="008225EE" w:rsidRDefault="00582DE8" w:rsidP="008225EE">
      <w:pPr>
        <w:pStyle w:val="af7"/>
        <w:spacing w:line="360" w:lineRule="auto"/>
        <w:ind w:left="846" w:firstLineChars="0" w:firstLine="0"/>
        <w:rPr>
          <w:ins w:id="163" w:author="普华 张明辉" w:date="2018-04-16T10:16:00Z"/>
        </w:rPr>
      </w:pPr>
      <w:del w:id="164" w:author="普华 张明辉" w:date="2018-04-16T10:16:00Z">
        <w:r w:rsidDel="008225EE">
          <w:rPr>
            <w:rFonts w:hint="eastAsia"/>
          </w:rPr>
          <w:delText>用</w:delText>
        </w:r>
      </w:del>
      <w:ins w:id="165" w:author="普华 张明辉" w:date="2018-04-16T10:16:00Z">
        <w:r w:rsidR="008225EE">
          <w:rPr>
            <w:rFonts w:hint="eastAsia"/>
          </w:rPr>
          <w:t>本业务用于各项目、生产站向公司安环部</w:t>
        </w:r>
        <w:r w:rsidR="008225EE">
          <w:t>上报</w:t>
        </w:r>
        <w:proofErr w:type="gramStart"/>
        <w:r w:rsidR="008225EE">
          <w:rPr>
            <w:rFonts w:hint="eastAsia"/>
          </w:rPr>
          <w:t>报</w:t>
        </w:r>
        <w:proofErr w:type="gramEnd"/>
        <w:r w:rsidR="008225EE">
          <w:rPr>
            <w:rFonts w:hint="eastAsia"/>
          </w:rPr>
          <w:t>HSE</w:t>
        </w:r>
        <w:r w:rsidR="008225EE">
          <w:rPr>
            <w:rFonts w:hint="eastAsia"/>
          </w:rPr>
          <w:t>月</w:t>
        </w:r>
        <w:r w:rsidR="008225EE">
          <w:rPr>
            <w:rFonts w:hint="eastAsia"/>
          </w:rPr>
          <w:t>报情况，</w:t>
        </w:r>
        <w:r w:rsidR="008225EE">
          <w:t>并</w:t>
        </w:r>
        <w:r w:rsidR="008225EE">
          <w:rPr>
            <w:rFonts w:hint="eastAsia"/>
          </w:rPr>
          <w:t>部署</w:t>
        </w:r>
        <w:r w:rsidR="008225EE">
          <w:t>下</w:t>
        </w:r>
        <w:r w:rsidR="008225EE">
          <w:rPr>
            <w:rFonts w:hint="eastAsia"/>
          </w:rPr>
          <w:t>周</w:t>
        </w:r>
        <w:r w:rsidR="008225EE">
          <w:t>的工作计划</w:t>
        </w:r>
        <w:r w:rsidR="008225EE">
          <w:rPr>
            <w:rFonts w:hint="eastAsia"/>
          </w:rPr>
          <w:t>。</w:t>
        </w:r>
      </w:ins>
    </w:p>
    <w:p w:rsidR="008E3C40" w:rsidRPr="00F346B5" w:rsidRDefault="008225EE" w:rsidP="00582DE8">
      <w:pPr>
        <w:pStyle w:val="af7"/>
        <w:spacing w:line="360" w:lineRule="auto"/>
        <w:ind w:left="846" w:firstLineChars="0" w:firstLine="0"/>
        <w:rPr>
          <w:rFonts w:ascii="宋体" w:hAnsi="宋体"/>
          <w:sz w:val="24"/>
        </w:rPr>
      </w:pPr>
      <w:ins w:id="166" w:author="普华 张明辉" w:date="2018-04-16T10:16:00Z">
        <w:r>
          <w:rPr>
            <w:rFonts w:ascii="宋体" w:hAnsi="宋体"/>
            <w:sz w:val="24"/>
            <w:szCs w:val="24"/>
          </w:rPr>
          <w:t>业务功能为系统线上上报审批为主</w:t>
        </w:r>
        <w:r>
          <w:rPr>
            <w:rFonts w:ascii="宋体" w:hAnsi="宋体" w:hint="eastAsia"/>
            <w:sz w:val="24"/>
            <w:szCs w:val="24"/>
          </w:rPr>
          <w:t>，有附件上传功能。本业务主管部门可以根据时间周期、项目名称等信息进行查询</w:t>
        </w:r>
      </w:ins>
      <w:del w:id="167" w:author="普华 张明辉" w:date="2018-04-16T10:16:00Z">
        <w:r w:rsidR="00582DE8" w:rsidDel="008225EE">
          <w:rPr>
            <w:rFonts w:hint="eastAsia"/>
          </w:rPr>
          <w:delText>于向公司汇报</w:delText>
        </w:r>
        <w:r w:rsidR="00582DE8" w:rsidDel="008225EE">
          <w:rPr>
            <w:rFonts w:hint="eastAsia"/>
          </w:rPr>
          <w:delText>HSE</w:delText>
        </w:r>
        <w:r w:rsidR="00582DE8" w:rsidDel="008225EE">
          <w:rPr>
            <w:rFonts w:hint="eastAsia"/>
          </w:rPr>
          <w:delText>月报情况，并部署下月的工作计划。</w:delText>
        </w:r>
      </w:del>
      <w:ins w:id="168" w:author="普华 张明辉" w:date="2018-04-16T10:16:00Z">
        <w:r>
          <w:rPr>
            <w:rFonts w:hint="eastAsia"/>
          </w:rPr>
          <w:t>。</w:t>
        </w:r>
      </w:ins>
    </w:p>
    <w:p w:rsidR="008E3C40" w:rsidRDefault="008E3C40" w:rsidP="00FF0C4E">
      <w:pPr>
        <w:pStyle w:val="10"/>
        <w:numPr>
          <w:ilvl w:val="0"/>
          <w:numId w:val="18"/>
        </w:numPr>
      </w:pPr>
      <w:r>
        <w:rPr>
          <w:rFonts w:hint="eastAsia"/>
        </w:rPr>
        <w:t>流程说明：</w:t>
      </w:r>
    </w:p>
    <w:p w:rsidR="008E3C40" w:rsidRDefault="008E3C40" w:rsidP="008E3C40">
      <w:pPr>
        <w:pStyle w:val="10"/>
        <w:ind w:firstLine="0"/>
      </w:pPr>
    </w:p>
    <w:p w:rsidR="008E3C40" w:rsidRDefault="008E3C40" w:rsidP="00FF0C4E">
      <w:pPr>
        <w:pStyle w:val="10"/>
        <w:numPr>
          <w:ilvl w:val="0"/>
          <w:numId w:val="18"/>
        </w:numPr>
      </w:pPr>
      <w:r>
        <w:rPr>
          <w:rFonts w:hint="eastAsia"/>
        </w:rPr>
        <w:t>报表样式：</w:t>
      </w:r>
    </w:p>
    <w:p w:rsidR="00B53D30" w:rsidRDefault="00B53D30" w:rsidP="00B53D30">
      <w:pPr>
        <w:pStyle w:val="4"/>
      </w:pPr>
      <w:bookmarkStart w:id="169" w:name="_Toc511487948"/>
      <w:r>
        <w:rPr>
          <w:rFonts w:hint="eastAsia"/>
        </w:rPr>
        <w:t>安全会议（周报）</w:t>
      </w:r>
      <w:bookmarkEnd w:id="169"/>
    </w:p>
    <w:p w:rsidR="00B53D30" w:rsidRDefault="00B53D30" w:rsidP="00FF0C4E">
      <w:pPr>
        <w:pStyle w:val="10"/>
        <w:numPr>
          <w:ilvl w:val="0"/>
          <w:numId w:val="19"/>
        </w:numPr>
      </w:pPr>
      <w:r>
        <w:rPr>
          <w:rFonts w:hint="eastAsia"/>
        </w:rPr>
        <w:t>功能说明：</w:t>
      </w:r>
    </w:p>
    <w:p w:rsidR="008225EE" w:rsidRDefault="008225EE" w:rsidP="008225EE">
      <w:pPr>
        <w:pStyle w:val="af7"/>
        <w:spacing w:line="360" w:lineRule="auto"/>
        <w:ind w:left="840" w:firstLineChars="0" w:firstLine="0"/>
        <w:rPr>
          <w:ins w:id="170" w:author="普华 张明辉" w:date="2018-04-16T10:17:00Z"/>
        </w:rPr>
        <w:pPrChange w:id="171" w:author="普华 张明辉" w:date="2018-04-16T10:17:00Z">
          <w:pPr>
            <w:pStyle w:val="10"/>
            <w:numPr>
              <w:numId w:val="19"/>
            </w:numPr>
            <w:ind w:left="840" w:hanging="420"/>
          </w:pPr>
        </w:pPrChange>
      </w:pPr>
      <w:ins w:id="172" w:author="普华 张明辉" w:date="2018-04-16T10:17:00Z">
        <w:r>
          <w:rPr>
            <w:rFonts w:hint="eastAsia"/>
          </w:rPr>
          <w:t>业务为对安全会议过程资料如会议材料、会议纪要等上传分发功能。</w:t>
        </w:r>
      </w:ins>
    </w:p>
    <w:p w:rsidR="008225EE" w:rsidRPr="00F346B5" w:rsidRDefault="008225EE" w:rsidP="008225EE">
      <w:pPr>
        <w:pStyle w:val="af7"/>
        <w:spacing w:line="360" w:lineRule="auto"/>
        <w:ind w:left="846" w:firstLineChars="0" w:firstLine="0"/>
        <w:rPr>
          <w:ins w:id="173" w:author="普华 张明辉" w:date="2018-04-16T10:17:00Z"/>
          <w:rFonts w:ascii="宋体" w:hAnsi="宋体"/>
          <w:sz w:val="24"/>
        </w:rPr>
      </w:pPr>
      <w:ins w:id="174" w:author="普华 张明辉" w:date="2018-04-16T10:17:00Z">
        <w:r>
          <w:rPr>
            <w:rFonts w:ascii="宋体" w:hAnsi="宋体"/>
            <w:sz w:val="24"/>
            <w:szCs w:val="24"/>
          </w:rPr>
          <w:t>业务功能为系统线上</w:t>
        </w:r>
      </w:ins>
      <w:ins w:id="175" w:author="普华 张明辉" w:date="2018-04-16T10:18:00Z">
        <w:r>
          <w:rPr>
            <w:rFonts w:ascii="宋体" w:hAnsi="宋体" w:hint="eastAsia"/>
            <w:sz w:val="24"/>
            <w:szCs w:val="24"/>
          </w:rPr>
          <w:t>分发</w:t>
        </w:r>
      </w:ins>
      <w:ins w:id="176" w:author="普华 张明辉" w:date="2018-04-16T10:17:00Z">
        <w:r>
          <w:rPr>
            <w:rFonts w:ascii="宋体" w:hAnsi="宋体"/>
            <w:sz w:val="24"/>
            <w:szCs w:val="24"/>
          </w:rPr>
          <w:t>为主</w:t>
        </w:r>
        <w:r>
          <w:rPr>
            <w:rFonts w:ascii="宋体" w:hAnsi="宋体" w:hint="eastAsia"/>
            <w:sz w:val="24"/>
            <w:szCs w:val="24"/>
          </w:rPr>
          <w:t>，有附件上传功能。本业务主管部门可以根据</w:t>
        </w:r>
      </w:ins>
      <w:ins w:id="177" w:author="普华 张明辉" w:date="2018-04-16T10:18:00Z">
        <w:r>
          <w:rPr>
            <w:rFonts w:ascii="宋体" w:hAnsi="宋体" w:hint="eastAsia"/>
            <w:sz w:val="24"/>
            <w:szCs w:val="24"/>
          </w:rPr>
          <w:t>会议主题、会议</w:t>
        </w:r>
      </w:ins>
      <w:ins w:id="178" w:author="普华 张明辉" w:date="2018-04-16T10:17:00Z">
        <w:r>
          <w:rPr>
            <w:rFonts w:ascii="宋体" w:hAnsi="宋体" w:hint="eastAsia"/>
            <w:sz w:val="24"/>
            <w:szCs w:val="24"/>
          </w:rPr>
          <w:t>时间、项目名称等信息进行查询</w:t>
        </w:r>
        <w:r>
          <w:rPr>
            <w:rFonts w:hint="eastAsia"/>
          </w:rPr>
          <w:t>。</w:t>
        </w:r>
      </w:ins>
    </w:p>
    <w:p w:rsidR="008225EE" w:rsidRPr="008225EE" w:rsidRDefault="008225EE" w:rsidP="008225EE">
      <w:pPr>
        <w:pStyle w:val="af7"/>
        <w:spacing w:line="360" w:lineRule="auto"/>
        <w:ind w:left="840" w:firstLineChars="0" w:firstLine="0"/>
        <w:rPr>
          <w:ins w:id="179" w:author="普华 张明辉" w:date="2018-04-16T10:17:00Z"/>
          <w:rPrChange w:id="180" w:author="普华 张明辉" w:date="2018-04-16T10:18:00Z">
            <w:rPr>
              <w:ins w:id="181" w:author="普华 张明辉" w:date="2018-04-16T10:17:00Z"/>
            </w:rPr>
          </w:rPrChange>
        </w:rPr>
        <w:pPrChange w:id="182" w:author="普华 张明辉" w:date="2018-04-16T10:17:00Z">
          <w:pPr>
            <w:pStyle w:val="10"/>
            <w:numPr>
              <w:numId w:val="19"/>
            </w:numPr>
            <w:ind w:left="840" w:hanging="420"/>
          </w:pPr>
        </w:pPrChange>
      </w:pPr>
    </w:p>
    <w:p w:rsidR="00B53D30" w:rsidRPr="00527012" w:rsidDel="008225EE" w:rsidRDefault="00527012" w:rsidP="00527012">
      <w:pPr>
        <w:pStyle w:val="af7"/>
        <w:spacing w:line="360" w:lineRule="auto"/>
        <w:ind w:left="840" w:firstLineChars="0" w:firstLine="0"/>
        <w:rPr>
          <w:del w:id="183" w:author="普华 张明辉" w:date="2018-04-16T10:17:00Z"/>
          <w:rFonts w:ascii="宋体" w:hAnsi="宋体"/>
          <w:sz w:val="24"/>
        </w:rPr>
      </w:pPr>
      <w:del w:id="184" w:author="普华 张明辉" w:date="2018-04-16T10:17:00Z">
        <w:r w:rsidDel="008225EE">
          <w:rPr>
            <w:rFonts w:hint="eastAsia"/>
          </w:rPr>
          <w:delText>用于向公司汇报安全会议的召开情况，</w:delText>
        </w:r>
        <w:r w:rsidDel="008225EE">
          <w:delText>并</w:delText>
        </w:r>
        <w:r w:rsidDel="008225EE">
          <w:rPr>
            <w:rFonts w:hint="eastAsia"/>
          </w:rPr>
          <w:delText>部署</w:delText>
        </w:r>
        <w:r w:rsidDel="008225EE">
          <w:delText>下</w:delText>
        </w:r>
        <w:r w:rsidDel="008225EE">
          <w:rPr>
            <w:rFonts w:hint="eastAsia"/>
          </w:rPr>
          <w:delText>周</w:delText>
        </w:r>
        <w:r w:rsidDel="008225EE">
          <w:delText>的工作计划</w:delText>
        </w:r>
      </w:del>
    </w:p>
    <w:p w:rsidR="00B53D30" w:rsidRDefault="00B53D30" w:rsidP="008225EE">
      <w:pPr>
        <w:pStyle w:val="af7"/>
        <w:spacing w:line="360" w:lineRule="auto"/>
        <w:ind w:left="840" w:firstLineChars="0" w:firstLine="0"/>
        <w:pPrChange w:id="185" w:author="普华 张明辉" w:date="2018-04-16T10:17:00Z">
          <w:pPr>
            <w:pStyle w:val="10"/>
            <w:numPr>
              <w:numId w:val="19"/>
            </w:numPr>
            <w:ind w:left="840" w:hanging="420"/>
          </w:pPr>
        </w:pPrChange>
      </w:pPr>
      <w:r>
        <w:rPr>
          <w:rFonts w:hint="eastAsia"/>
        </w:rPr>
        <w:t>流程说明：</w:t>
      </w:r>
    </w:p>
    <w:p w:rsidR="00B53D30" w:rsidRDefault="00B53D30" w:rsidP="00B53D30">
      <w:pPr>
        <w:pStyle w:val="10"/>
        <w:ind w:firstLine="0"/>
      </w:pPr>
    </w:p>
    <w:p w:rsidR="00B53D30" w:rsidRDefault="00B53D30" w:rsidP="00FF0C4E">
      <w:pPr>
        <w:pStyle w:val="10"/>
        <w:numPr>
          <w:ilvl w:val="0"/>
          <w:numId w:val="19"/>
        </w:numPr>
      </w:pPr>
      <w:r>
        <w:rPr>
          <w:rFonts w:hint="eastAsia"/>
        </w:rPr>
        <w:t>报表样式：</w:t>
      </w:r>
    </w:p>
    <w:p w:rsidR="008E3C40" w:rsidRPr="008E3C40" w:rsidRDefault="008E3C40" w:rsidP="008E3C40">
      <w:pPr>
        <w:pStyle w:val="10"/>
      </w:pPr>
    </w:p>
    <w:p w:rsidR="00106F55" w:rsidRDefault="005D1F1C" w:rsidP="00106F55">
      <w:pPr>
        <w:pStyle w:val="3"/>
      </w:pPr>
      <w:bookmarkStart w:id="186" w:name="_Toc511487949"/>
      <w:r>
        <w:rPr>
          <w:rFonts w:hint="eastAsia"/>
        </w:rPr>
        <w:t>教育培训</w:t>
      </w:r>
      <w:bookmarkEnd w:id="186"/>
    </w:p>
    <w:p w:rsidR="001B4637" w:rsidRDefault="00CA0BE8" w:rsidP="001B4637">
      <w:pPr>
        <w:pStyle w:val="4"/>
      </w:pPr>
      <w:bookmarkStart w:id="187" w:name="_Toc511487950"/>
      <w:del w:id="188" w:author="普华 张明辉" w:date="2018-04-16T10:23:00Z">
        <w:r w:rsidDel="008225EE">
          <w:rPr>
            <w:rFonts w:hint="eastAsia"/>
          </w:rPr>
          <w:delText>入场</w:delText>
        </w:r>
      </w:del>
      <w:r>
        <w:rPr>
          <w:rFonts w:hint="eastAsia"/>
        </w:rPr>
        <w:t>培训</w:t>
      </w:r>
      <w:bookmarkEnd w:id="187"/>
      <w:ins w:id="189" w:author="普华 张明辉" w:date="2018-04-16T10:23:00Z">
        <w:r w:rsidR="008225EE">
          <w:rPr>
            <w:rFonts w:hint="eastAsia"/>
          </w:rPr>
          <w:t>记录</w:t>
        </w:r>
      </w:ins>
    </w:p>
    <w:p w:rsidR="008D38E9" w:rsidRDefault="008D38E9" w:rsidP="00FF0C4E">
      <w:pPr>
        <w:pStyle w:val="10"/>
        <w:numPr>
          <w:ilvl w:val="0"/>
          <w:numId w:val="11"/>
        </w:numPr>
      </w:pPr>
      <w:r>
        <w:rPr>
          <w:rFonts w:hint="eastAsia"/>
        </w:rPr>
        <w:t>功能说明：</w:t>
      </w:r>
    </w:p>
    <w:p w:rsidR="008D38E9" w:rsidRPr="00F346B5" w:rsidRDefault="008225EE" w:rsidP="00CB747F">
      <w:pPr>
        <w:pStyle w:val="af7"/>
        <w:spacing w:line="360" w:lineRule="auto"/>
        <w:ind w:left="846" w:firstLineChars="0" w:firstLine="0"/>
        <w:rPr>
          <w:rFonts w:ascii="宋体" w:hAnsi="宋体"/>
          <w:sz w:val="24"/>
        </w:rPr>
      </w:pPr>
      <w:ins w:id="190" w:author="普华 张明辉" w:date="2018-04-16T10:20:00Z">
        <w:r>
          <w:rPr>
            <w:rFonts w:hint="eastAsia"/>
          </w:rPr>
          <w:t>由业务承办人在此业务录入培训基本信息</w:t>
        </w:r>
      </w:ins>
      <w:ins w:id="191" w:author="普华 张明辉" w:date="2018-04-16T10:23:00Z">
        <w:r>
          <w:rPr>
            <w:rFonts w:hint="eastAsia"/>
          </w:rPr>
          <w:t>（</w:t>
        </w:r>
      </w:ins>
      <w:ins w:id="192" w:author="普华 张明辉" w:date="2018-04-16T10:24:00Z">
        <w:r>
          <w:rPr>
            <w:rFonts w:hint="eastAsia"/>
          </w:rPr>
          <w:t>按类型分为：入场培训、专项培训、新员工培训、三级培训、日常文化安全培训</w:t>
        </w:r>
      </w:ins>
      <w:ins w:id="193" w:author="普华 张明辉" w:date="2018-04-16T10:23:00Z">
        <w:r>
          <w:rPr>
            <w:rFonts w:hint="eastAsia"/>
          </w:rPr>
          <w:t>）</w:t>
        </w:r>
      </w:ins>
      <w:ins w:id="194" w:author="普华 张明辉" w:date="2018-04-16T10:20:00Z">
        <w:r>
          <w:rPr>
            <w:rFonts w:hint="eastAsia"/>
          </w:rPr>
          <w:t>、参加培训人员、以及人员成绩。</w:t>
        </w:r>
      </w:ins>
      <w:ins w:id="195" w:author="普华 张明辉" w:date="2018-04-16T10:21:00Z">
        <w:r>
          <w:rPr>
            <w:rFonts w:hint="eastAsia"/>
          </w:rPr>
          <w:t>同时将现场资料、照片以附件形式上传系统。</w:t>
        </w:r>
      </w:ins>
      <w:del w:id="196" w:author="普华 张明辉" w:date="2018-04-16T10:21:00Z">
        <w:r w:rsidR="00CB747F" w:rsidDel="008225EE">
          <w:rPr>
            <w:rFonts w:hint="eastAsia"/>
          </w:rPr>
          <w:delText>入场培训</w:delText>
        </w:r>
      </w:del>
      <w:ins w:id="197" w:author="普华 张明辉" w:date="2018-04-16T10:21:00Z">
        <w:r>
          <w:rPr>
            <w:rFonts w:hint="eastAsia"/>
          </w:rPr>
          <w:t>可绑定工作审批流程，有附件上传功能。可</w:t>
        </w:r>
      </w:ins>
      <w:ins w:id="198" w:author="普华 张明辉" w:date="2018-04-16T10:22:00Z">
        <w:r>
          <w:rPr>
            <w:rFonts w:hint="eastAsia"/>
          </w:rPr>
          <w:t>根据培训主题、培训时间等进行搜索查询。</w:t>
        </w:r>
      </w:ins>
      <w:ins w:id="199" w:author="普华 张明辉" w:date="2018-04-16T10:25:00Z">
        <w:r>
          <w:rPr>
            <w:rFonts w:hint="eastAsia"/>
          </w:rPr>
          <w:t>将最终结果自动汇总至“培训台账”功能</w:t>
        </w:r>
      </w:ins>
    </w:p>
    <w:p w:rsidR="008D38E9" w:rsidRDefault="008D38E9" w:rsidP="00FF0C4E">
      <w:pPr>
        <w:pStyle w:val="10"/>
        <w:numPr>
          <w:ilvl w:val="0"/>
          <w:numId w:val="11"/>
        </w:numPr>
      </w:pPr>
      <w:r>
        <w:rPr>
          <w:rFonts w:hint="eastAsia"/>
        </w:rPr>
        <w:t>流程说明：（无）</w:t>
      </w:r>
    </w:p>
    <w:p w:rsidR="008D38E9" w:rsidRDefault="008D38E9" w:rsidP="008D38E9">
      <w:pPr>
        <w:pStyle w:val="10"/>
        <w:ind w:firstLine="0"/>
      </w:pPr>
    </w:p>
    <w:p w:rsidR="008D38E9" w:rsidRDefault="008D38E9" w:rsidP="00FF0C4E">
      <w:pPr>
        <w:pStyle w:val="10"/>
        <w:numPr>
          <w:ilvl w:val="0"/>
          <w:numId w:val="11"/>
        </w:numPr>
      </w:pPr>
      <w:r>
        <w:rPr>
          <w:rFonts w:hint="eastAsia"/>
        </w:rPr>
        <w:t>报表样式：（无）</w:t>
      </w:r>
    </w:p>
    <w:p w:rsidR="00731E7A" w:rsidRDefault="007051B5" w:rsidP="00731E7A">
      <w:pPr>
        <w:pStyle w:val="4"/>
      </w:pPr>
      <w:bookmarkStart w:id="200" w:name="_Toc511487951"/>
      <w:del w:id="201" w:author="普华 张明辉" w:date="2018-04-16T10:25:00Z">
        <w:r w:rsidDel="008225EE">
          <w:rPr>
            <w:rFonts w:hint="eastAsia"/>
          </w:rPr>
          <w:delText>专项</w:delText>
        </w:r>
      </w:del>
      <w:proofErr w:type="gramStart"/>
      <w:r>
        <w:rPr>
          <w:rFonts w:hint="eastAsia"/>
        </w:rPr>
        <w:t>培训</w:t>
      </w:r>
      <w:bookmarkEnd w:id="200"/>
      <w:ins w:id="202" w:author="普华 张明辉" w:date="2018-04-16T10:25:00Z">
        <w:r w:rsidR="008225EE">
          <w:rPr>
            <w:rFonts w:hint="eastAsia"/>
          </w:rPr>
          <w:t>台</w:t>
        </w:r>
        <w:proofErr w:type="gramEnd"/>
        <w:r w:rsidR="008225EE">
          <w:rPr>
            <w:rFonts w:hint="eastAsia"/>
          </w:rPr>
          <w:t>账</w:t>
        </w:r>
      </w:ins>
    </w:p>
    <w:p w:rsidR="00731E7A" w:rsidRPr="002717DA" w:rsidRDefault="00731E7A" w:rsidP="00FF0C4E">
      <w:pPr>
        <w:pStyle w:val="10"/>
        <w:numPr>
          <w:ilvl w:val="0"/>
          <w:numId w:val="12"/>
        </w:numPr>
      </w:pPr>
      <w:r>
        <w:rPr>
          <w:rFonts w:hint="eastAsia"/>
        </w:rPr>
        <w:t>功能说明：</w:t>
      </w:r>
    </w:p>
    <w:p w:rsidR="008225EE" w:rsidRDefault="00584153" w:rsidP="008225EE">
      <w:pPr>
        <w:pStyle w:val="10"/>
        <w:ind w:left="840" w:firstLine="0"/>
        <w:rPr>
          <w:ins w:id="203" w:author="普华 张明辉" w:date="2018-04-16T10:25:00Z"/>
          <w:rFonts w:ascii="宋体" w:hAnsi="宋体"/>
          <w:sz w:val="24"/>
        </w:rPr>
        <w:pPrChange w:id="204" w:author="普华 张明辉" w:date="2018-04-16T10:22:00Z">
          <w:pPr>
            <w:pStyle w:val="10"/>
            <w:numPr>
              <w:numId w:val="12"/>
            </w:numPr>
            <w:ind w:left="840" w:hanging="420"/>
          </w:pPr>
        </w:pPrChange>
      </w:pPr>
      <w:ins w:id="205" w:author="普华 张明辉" w:date="2018-04-16T10:27:00Z">
        <w:r>
          <w:rPr>
            <w:rFonts w:ascii="宋体" w:hAnsi="宋体" w:hint="eastAsia"/>
            <w:sz w:val="24"/>
          </w:rPr>
          <w:t>自动汇总“培训记录”业务中的内容，形成人员</w:t>
        </w:r>
        <w:proofErr w:type="gramStart"/>
        <w:r>
          <w:rPr>
            <w:rFonts w:ascii="宋体" w:hAnsi="宋体" w:hint="eastAsia"/>
            <w:sz w:val="24"/>
          </w:rPr>
          <w:t>培训台</w:t>
        </w:r>
        <w:proofErr w:type="gramEnd"/>
        <w:r>
          <w:rPr>
            <w:rFonts w:ascii="宋体" w:hAnsi="宋体" w:hint="eastAsia"/>
            <w:sz w:val="24"/>
          </w:rPr>
          <w:t>账，</w:t>
        </w:r>
      </w:ins>
      <w:ins w:id="206" w:author="普华 张明辉" w:date="2018-04-16T10:22:00Z">
        <w:r w:rsidR="008225EE" w:rsidRPr="008225EE">
          <w:rPr>
            <w:rFonts w:ascii="宋体" w:hAnsi="宋体" w:hint="eastAsia"/>
            <w:sz w:val="24"/>
          </w:rPr>
          <w:t>可根据培训主题、培训时间</w:t>
        </w:r>
      </w:ins>
      <w:ins w:id="207" w:author="普华 张明辉" w:date="2018-04-16T10:28:00Z">
        <w:r>
          <w:rPr>
            <w:rFonts w:ascii="宋体" w:hAnsi="宋体" w:hint="eastAsia"/>
            <w:sz w:val="24"/>
          </w:rPr>
          <w:t>、人员名称、培训成绩</w:t>
        </w:r>
      </w:ins>
      <w:ins w:id="208" w:author="普华 张明辉" w:date="2018-04-16T10:22:00Z">
        <w:r w:rsidR="008225EE" w:rsidRPr="008225EE">
          <w:rPr>
            <w:rFonts w:ascii="宋体" w:hAnsi="宋体" w:hint="eastAsia"/>
            <w:sz w:val="24"/>
          </w:rPr>
          <w:t>等进行搜索查询</w:t>
        </w:r>
      </w:ins>
      <w:ins w:id="209" w:author="普华 张明辉" w:date="2018-04-16T10:28:00Z">
        <w:r>
          <w:rPr>
            <w:rFonts w:ascii="宋体" w:hAnsi="宋体" w:hint="eastAsia"/>
            <w:sz w:val="24"/>
          </w:rPr>
          <w:t>，可将查询结果导出Excel文件</w:t>
        </w:r>
      </w:ins>
      <w:ins w:id="210" w:author="普华 张明辉" w:date="2018-04-16T10:22:00Z">
        <w:r w:rsidR="008225EE" w:rsidRPr="008225EE">
          <w:rPr>
            <w:rFonts w:ascii="宋体" w:hAnsi="宋体" w:hint="eastAsia"/>
            <w:sz w:val="24"/>
          </w:rPr>
          <w:t>。</w:t>
        </w:r>
      </w:ins>
    </w:p>
    <w:p w:rsidR="00731E7A" w:rsidRPr="00F346B5" w:rsidDel="008225EE" w:rsidRDefault="005226D9" w:rsidP="008225EE">
      <w:pPr>
        <w:pStyle w:val="af7"/>
        <w:spacing w:line="360" w:lineRule="auto"/>
        <w:ind w:firstLineChars="0"/>
        <w:rPr>
          <w:del w:id="211" w:author="普华 张明辉" w:date="2018-04-16T10:22:00Z"/>
          <w:rFonts w:ascii="宋体" w:hAnsi="宋体"/>
          <w:sz w:val="24"/>
        </w:rPr>
        <w:pPrChange w:id="212" w:author="普华 张明辉" w:date="2018-04-16T10:25:00Z">
          <w:pPr>
            <w:pStyle w:val="af7"/>
            <w:numPr>
              <w:numId w:val="12"/>
            </w:numPr>
            <w:spacing w:line="360" w:lineRule="auto"/>
            <w:ind w:left="840" w:firstLineChars="0" w:hanging="420"/>
          </w:pPr>
        </w:pPrChange>
      </w:pPr>
      <w:del w:id="213" w:author="普华 张明辉" w:date="2018-04-16T10:22:00Z">
        <w:r w:rsidDel="008225EE">
          <w:rPr>
            <w:rFonts w:ascii="宋体" w:hAnsi="宋体" w:hint="eastAsia"/>
            <w:sz w:val="24"/>
          </w:rPr>
          <w:delText>专项培训</w:delText>
        </w:r>
      </w:del>
    </w:p>
    <w:p w:rsidR="00731E7A" w:rsidRDefault="00731E7A" w:rsidP="008225EE">
      <w:pPr>
        <w:pStyle w:val="10"/>
        <w:pPrChange w:id="214" w:author="普华 张明辉" w:date="2018-04-16T10:25:00Z">
          <w:pPr>
            <w:pStyle w:val="10"/>
            <w:numPr>
              <w:numId w:val="12"/>
            </w:numPr>
            <w:ind w:left="840" w:hanging="420"/>
          </w:pPr>
        </w:pPrChange>
      </w:pPr>
      <w:r>
        <w:rPr>
          <w:rFonts w:hint="eastAsia"/>
        </w:rPr>
        <w:t>流程说明：（无）</w:t>
      </w:r>
    </w:p>
    <w:p w:rsidR="00731E7A" w:rsidRDefault="00731E7A" w:rsidP="00731E7A">
      <w:pPr>
        <w:pStyle w:val="10"/>
        <w:ind w:firstLine="0"/>
      </w:pPr>
    </w:p>
    <w:p w:rsidR="00731E7A" w:rsidRDefault="00731E7A" w:rsidP="00FF0C4E">
      <w:pPr>
        <w:pStyle w:val="10"/>
        <w:numPr>
          <w:ilvl w:val="0"/>
          <w:numId w:val="12"/>
        </w:numPr>
      </w:pPr>
      <w:r>
        <w:rPr>
          <w:rFonts w:hint="eastAsia"/>
        </w:rPr>
        <w:lastRenderedPageBreak/>
        <w:t>报表样式：（无）</w:t>
      </w:r>
    </w:p>
    <w:p w:rsidR="008D38E9" w:rsidRPr="008D38E9" w:rsidRDefault="008D38E9" w:rsidP="008D38E9">
      <w:pPr>
        <w:pStyle w:val="10"/>
      </w:pPr>
    </w:p>
    <w:p w:rsidR="00D53B4F" w:rsidRPr="00D53B4F" w:rsidDel="008225EE" w:rsidRDefault="00F81ECC" w:rsidP="00C54D6E">
      <w:pPr>
        <w:pStyle w:val="4"/>
        <w:rPr>
          <w:del w:id="215" w:author="普华 张明辉" w:date="2018-04-16T10:25:00Z"/>
        </w:rPr>
      </w:pPr>
      <w:bookmarkStart w:id="216" w:name="_Toc511487952"/>
      <w:del w:id="217" w:author="普华 张明辉" w:date="2018-04-16T10:25:00Z">
        <w:r w:rsidDel="008225EE">
          <w:rPr>
            <w:rFonts w:hint="eastAsia"/>
          </w:rPr>
          <w:delText>培训记录（新员工、三级培训、日常，文化，安全）</w:delText>
        </w:r>
        <w:bookmarkEnd w:id="216"/>
      </w:del>
    </w:p>
    <w:p w:rsidR="00A802B2" w:rsidDel="008225EE" w:rsidRDefault="00106F55" w:rsidP="00FF0C4E">
      <w:pPr>
        <w:pStyle w:val="10"/>
        <w:numPr>
          <w:ilvl w:val="0"/>
          <w:numId w:val="7"/>
        </w:numPr>
        <w:rPr>
          <w:del w:id="218" w:author="普华 张明辉" w:date="2018-04-16T10:25:00Z"/>
        </w:rPr>
      </w:pPr>
      <w:del w:id="219" w:author="普华 张明辉" w:date="2018-04-16T10:25:00Z">
        <w:r w:rsidDel="008225EE">
          <w:rPr>
            <w:rFonts w:hint="eastAsia"/>
          </w:rPr>
          <w:delText>功能说明：</w:delText>
        </w:r>
      </w:del>
    </w:p>
    <w:p w:rsidR="00EB5503" w:rsidRPr="007E155D" w:rsidDel="008225EE" w:rsidRDefault="00EB5503" w:rsidP="00EB5503">
      <w:pPr>
        <w:pStyle w:val="10"/>
        <w:ind w:left="840" w:firstLine="0"/>
        <w:rPr>
          <w:del w:id="220" w:author="普华 张明辉" w:date="2018-04-16T10:22:00Z"/>
        </w:rPr>
      </w:pPr>
      <w:del w:id="221" w:author="普华 张明辉" w:date="2018-04-16T10:22:00Z">
        <w:r w:rsidDel="008225EE">
          <w:rPr>
            <w:rFonts w:hint="eastAsia"/>
          </w:rPr>
          <w:delText>根据培训的情况进行记录。分新员工、三级培训、日常，文化，安全培训</w:delText>
        </w:r>
      </w:del>
    </w:p>
    <w:p w:rsidR="00106F55" w:rsidDel="008225EE" w:rsidRDefault="00106F55" w:rsidP="00FF0C4E">
      <w:pPr>
        <w:pStyle w:val="10"/>
        <w:numPr>
          <w:ilvl w:val="0"/>
          <w:numId w:val="7"/>
        </w:numPr>
        <w:rPr>
          <w:del w:id="222" w:author="普华 张明辉" w:date="2018-04-16T10:25:00Z"/>
        </w:rPr>
      </w:pPr>
      <w:del w:id="223" w:author="普华 张明辉" w:date="2018-04-16T10:25:00Z">
        <w:r w:rsidDel="008225EE">
          <w:rPr>
            <w:rFonts w:hint="eastAsia"/>
          </w:rPr>
          <w:delText>流程说明：</w:delText>
        </w:r>
      </w:del>
    </w:p>
    <w:p w:rsidR="0060325E" w:rsidDel="008225EE" w:rsidRDefault="00106F55" w:rsidP="00FF0C4E">
      <w:pPr>
        <w:pStyle w:val="10"/>
        <w:numPr>
          <w:ilvl w:val="0"/>
          <w:numId w:val="7"/>
        </w:numPr>
        <w:rPr>
          <w:del w:id="224" w:author="普华 张明辉" w:date="2018-04-16T10:25:00Z"/>
        </w:rPr>
      </w:pPr>
      <w:del w:id="225" w:author="普华 张明辉" w:date="2018-04-16T10:25:00Z">
        <w:r w:rsidDel="008225EE">
          <w:rPr>
            <w:rFonts w:hint="eastAsia"/>
          </w:rPr>
          <w:delText>报表样式：</w:delText>
        </w:r>
      </w:del>
    </w:p>
    <w:p w:rsidR="0060325E" w:rsidRDefault="0060325E" w:rsidP="0060325E">
      <w:pPr>
        <w:pStyle w:val="10"/>
        <w:ind w:left="840" w:firstLine="0"/>
      </w:pPr>
    </w:p>
    <w:p w:rsidR="00106F55" w:rsidRDefault="00106F55" w:rsidP="0060325E">
      <w:pPr>
        <w:pStyle w:val="10"/>
        <w:jc w:val="center"/>
      </w:pPr>
    </w:p>
    <w:p w:rsidR="00D53B4F" w:rsidRDefault="00D13EC0" w:rsidP="00D13EC0">
      <w:pPr>
        <w:pStyle w:val="3"/>
      </w:pPr>
      <w:bookmarkStart w:id="226" w:name="_Toc511487953"/>
      <w:r>
        <w:rPr>
          <w:rFonts w:hint="eastAsia"/>
        </w:rPr>
        <w:t>应急管理</w:t>
      </w:r>
      <w:bookmarkEnd w:id="226"/>
    </w:p>
    <w:p w:rsidR="00D13EC0" w:rsidRDefault="00D13EC0" w:rsidP="00D13EC0">
      <w:pPr>
        <w:pStyle w:val="4"/>
      </w:pPr>
      <w:bookmarkStart w:id="227" w:name="_Toc511487954"/>
      <w:r>
        <w:rPr>
          <w:rFonts w:hint="eastAsia"/>
        </w:rPr>
        <w:t>应急预案</w:t>
      </w:r>
      <w:bookmarkEnd w:id="227"/>
    </w:p>
    <w:p w:rsidR="00C47D58" w:rsidRDefault="00C47D58" w:rsidP="00FF0C4E">
      <w:pPr>
        <w:pStyle w:val="10"/>
        <w:numPr>
          <w:ilvl w:val="1"/>
          <w:numId w:val="13"/>
        </w:numPr>
        <w:spacing w:line="360" w:lineRule="auto"/>
      </w:pPr>
      <w:r>
        <w:rPr>
          <w:rFonts w:hint="eastAsia"/>
        </w:rPr>
        <w:t>功能说明：</w:t>
      </w:r>
      <w:r>
        <w:rPr>
          <w:rFonts w:hint="eastAsia"/>
        </w:rPr>
        <w:t xml:space="preserve">   </w:t>
      </w:r>
    </w:p>
    <w:p w:rsidR="005E5449" w:rsidRPr="005E5449" w:rsidRDefault="00584153" w:rsidP="005E5449">
      <w:pPr>
        <w:pStyle w:val="10"/>
        <w:spacing w:line="360" w:lineRule="auto"/>
        <w:ind w:left="840" w:firstLine="0"/>
      </w:pPr>
      <w:ins w:id="228" w:author="普华 张明辉" w:date="2018-04-16T10:30:00Z">
        <w:r>
          <w:rPr>
            <w:rFonts w:hint="eastAsia"/>
          </w:rPr>
          <w:t>由责任部门承办人</w:t>
        </w:r>
      </w:ins>
      <w:r w:rsidR="005E5449">
        <w:rPr>
          <w:rFonts w:hint="eastAsia"/>
        </w:rPr>
        <w:t>根据相关制度</w:t>
      </w:r>
      <w:del w:id="229" w:author="普华 张明辉" w:date="2018-04-16T10:30:00Z">
        <w:r w:rsidR="005E5449" w:rsidDel="00584153">
          <w:rPr>
            <w:rFonts w:hint="eastAsia"/>
          </w:rPr>
          <w:delText>及</w:delText>
        </w:r>
      </w:del>
      <w:r w:rsidR="005E5449">
        <w:rPr>
          <w:rFonts w:hint="eastAsia"/>
        </w:rPr>
        <w:t>要求</w:t>
      </w:r>
      <w:ins w:id="230" w:author="普华 张明辉" w:date="2018-04-16T10:30:00Z">
        <w:r>
          <w:rPr>
            <w:rFonts w:hint="eastAsia"/>
          </w:rPr>
          <w:t>及重大危险源清单</w:t>
        </w:r>
        <w:r>
          <w:t>编制</w:t>
        </w:r>
      </w:ins>
      <w:del w:id="231" w:author="普华 张明辉" w:date="2018-04-16T10:30:00Z">
        <w:r w:rsidR="005E5449" w:rsidDel="00584153">
          <w:rPr>
            <w:rFonts w:hint="eastAsia"/>
          </w:rPr>
          <w:delText>制定</w:delText>
        </w:r>
      </w:del>
      <w:r w:rsidR="005E5449">
        <w:rPr>
          <w:rFonts w:hint="eastAsia"/>
        </w:rPr>
        <w:t>相应的应急预案</w:t>
      </w:r>
      <w:del w:id="232" w:author="普华 张明辉" w:date="2018-04-16T10:31:00Z">
        <w:r w:rsidR="005E5449" w:rsidDel="00584153">
          <w:rPr>
            <w:rFonts w:hint="eastAsia"/>
          </w:rPr>
          <w:delText>记录</w:delText>
        </w:r>
      </w:del>
      <w:r w:rsidR="005E5449">
        <w:rPr>
          <w:rFonts w:hint="eastAsia"/>
        </w:rPr>
        <w:t>，以附件形式上传</w:t>
      </w:r>
      <w:ins w:id="233" w:author="普华 张明辉" w:date="2018-04-16T10:31:00Z">
        <w:r>
          <w:rPr>
            <w:rFonts w:hint="eastAsia"/>
          </w:rPr>
          <w:t>，线上审批通过后生效</w:t>
        </w:r>
      </w:ins>
      <w:r w:rsidR="005E5449">
        <w:rPr>
          <w:rFonts w:hint="eastAsia"/>
        </w:rPr>
        <w:t>。</w:t>
      </w:r>
      <w:ins w:id="234" w:author="普华 张明辉" w:date="2018-04-16T10:31:00Z">
        <w:r w:rsidRPr="008225EE">
          <w:rPr>
            <w:rFonts w:ascii="宋体" w:hAnsi="宋体" w:hint="eastAsia"/>
            <w:sz w:val="24"/>
          </w:rPr>
          <w:t>可根据</w:t>
        </w:r>
      </w:ins>
      <w:ins w:id="235" w:author="普华 张明辉" w:date="2018-04-16T10:33:00Z">
        <w:r>
          <w:rPr>
            <w:rFonts w:ascii="宋体" w:hAnsi="宋体" w:hint="eastAsia"/>
            <w:sz w:val="24"/>
          </w:rPr>
          <w:t>项目名称、</w:t>
        </w:r>
      </w:ins>
      <w:ins w:id="236" w:author="普华 张明辉" w:date="2018-04-16T10:31:00Z">
        <w:r>
          <w:rPr>
            <w:rFonts w:ascii="宋体" w:hAnsi="宋体" w:hint="eastAsia"/>
            <w:sz w:val="24"/>
          </w:rPr>
          <w:t>预案主题、</w:t>
        </w:r>
      </w:ins>
      <w:ins w:id="237" w:author="普华 张明辉" w:date="2018-04-16T10:32:00Z">
        <w:r>
          <w:rPr>
            <w:rFonts w:ascii="宋体" w:hAnsi="宋体" w:hint="eastAsia"/>
            <w:sz w:val="24"/>
          </w:rPr>
          <w:t>批准</w:t>
        </w:r>
      </w:ins>
      <w:ins w:id="238" w:author="普华 张明辉" w:date="2018-04-16T10:31:00Z">
        <w:r w:rsidRPr="008225EE">
          <w:rPr>
            <w:rFonts w:ascii="宋体" w:hAnsi="宋体" w:hint="eastAsia"/>
            <w:sz w:val="24"/>
          </w:rPr>
          <w:t>时间</w:t>
        </w:r>
      </w:ins>
      <w:ins w:id="239" w:author="普华 张明辉" w:date="2018-04-16T10:32:00Z">
        <w:r>
          <w:rPr>
            <w:rFonts w:ascii="宋体" w:hAnsi="宋体" w:hint="eastAsia"/>
            <w:sz w:val="24"/>
          </w:rPr>
          <w:t>、预案等级</w:t>
        </w:r>
      </w:ins>
      <w:ins w:id="240" w:author="普华 张明辉" w:date="2018-04-16T10:31:00Z">
        <w:r w:rsidRPr="008225EE">
          <w:rPr>
            <w:rFonts w:ascii="宋体" w:hAnsi="宋体" w:hint="eastAsia"/>
            <w:sz w:val="24"/>
          </w:rPr>
          <w:t>等进行搜索查询</w:t>
        </w:r>
      </w:ins>
    </w:p>
    <w:p w:rsidR="00C47D58" w:rsidRDefault="00C47D58" w:rsidP="00FF0C4E">
      <w:pPr>
        <w:pStyle w:val="af7"/>
        <w:numPr>
          <w:ilvl w:val="1"/>
          <w:numId w:val="13"/>
        </w:numPr>
        <w:spacing w:line="360" w:lineRule="auto"/>
        <w:ind w:firstLineChars="0"/>
      </w:pPr>
      <w:r>
        <w:rPr>
          <w:rFonts w:hint="eastAsia"/>
        </w:rPr>
        <w:t>流程说明：（未提供）</w:t>
      </w:r>
    </w:p>
    <w:p w:rsidR="00C47D58" w:rsidRPr="007A72CA" w:rsidRDefault="00C47D58" w:rsidP="00FF0C4E">
      <w:pPr>
        <w:pStyle w:val="af7"/>
        <w:numPr>
          <w:ilvl w:val="1"/>
          <w:numId w:val="13"/>
        </w:numPr>
        <w:spacing w:line="360" w:lineRule="auto"/>
        <w:ind w:firstLineChars="0"/>
        <w:rPr>
          <w:rFonts w:ascii="宋体" w:hAnsi="宋体"/>
          <w:sz w:val="24"/>
        </w:rPr>
      </w:pPr>
      <w:r>
        <w:rPr>
          <w:rFonts w:hint="eastAsia"/>
        </w:rPr>
        <w:t>报表样式：</w:t>
      </w:r>
    </w:p>
    <w:p w:rsidR="00C47D58" w:rsidRPr="00C47D58" w:rsidRDefault="00C47D58" w:rsidP="00C47D58">
      <w:pPr>
        <w:pStyle w:val="10"/>
      </w:pPr>
    </w:p>
    <w:p w:rsidR="00D13EC0" w:rsidRDefault="00D13EC0" w:rsidP="00D13EC0">
      <w:pPr>
        <w:pStyle w:val="4"/>
      </w:pPr>
      <w:bookmarkStart w:id="241" w:name="_Toc511487955"/>
      <w:r>
        <w:rPr>
          <w:rFonts w:hint="eastAsia"/>
        </w:rPr>
        <w:t>应急演练计划</w:t>
      </w:r>
      <w:bookmarkEnd w:id="241"/>
    </w:p>
    <w:p w:rsidR="00C47D58" w:rsidRDefault="00C47D58" w:rsidP="00FF0C4E">
      <w:pPr>
        <w:pStyle w:val="10"/>
        <w:numPr>
          <w:ilvl w:val="0"/>
          <w:numId w:val="22"/>
        </w:numPr>
        <w:spacing w:line="360" w:lineRule="auto"/>
      </w:pPr>
      <w:r>
        <w:rPr>
          <w:rFonts w:hint="eastAsia"/>
        </w:rPr>
        <w:t>功能说明：</w:t>
      </w:r>
      <w:r>
        <w:rPr>
          <w:rFonts w:hint="eastAsia"/>
        </w:rPr>
        <w:t xml:space="preserve">   </w:t>
      </w:r>
    </w:p>
    <w:p w:rsidR="005E5449" w:rsidRDefault="00584153" w:rsidP="005E5449">
      <w:pPr>
        <w:pStyle w:val="10"/>
        <w:spacing w:line="360" w:lineRule="auto"/>
        <w:ind w:left="840" w:firstLine="0"/>
      </w:pPr>
      <w:ins w:id="242" w:author="普华 张明辉" w:date="2018-04-16T10:33:00Z">
        <w:r>
          <w:rPr>
            <w:rFonts w:hint="eastAsia"/>
          </w:rPr>
          <w:t>由责任部门承办人根据</w:t>
        </w:r>
      </w:ins>
      <w:del w:id="243" w:author="普华 张明辉" w:date="2018-04-16T10:33:00Z">
        <w:r w:rsidR="005E5449" w:rsidDel="00584153">
          <w:rPr>
            <w:rFonts w:hint="eastAsia"/>
          </w:rPr>
          <w:delText>根据</w:delText>
        </w:r>
      </w:del>
      <w:r w:rsidR="005E5449">
        <w:rPr>
          <w:rFonts w:hint="eastAsia"/>
        </w:rPr>
        <w:t>相关制度及要求编制应急演练计划，以附件形式上传</w:t>
      </w:r>
      <w:ins w:id="244" w:author="普华 张明辉" w:date="2018-04-16T10:33:00Z">
        <w:r>
          <w:rPr>
            <w:rFonts w:hint="eastAsia"/>
          </w:rPr>
          <w:t>，</w:t>
        </w:r>
        <w:r>
          <w:rPr>
            <w:rFonts w:hint="eastAsia"/>
          </w:rPr>
          <w:t>线上审批通过后生效</w:t>
        </w:r>
      </w:ins>
      <w:r w:rsidR="005E5449">
        <w:rPr>
          <w:rFonts w:hint="eastAsia"/>
        </w:rPr>
        <w:t>。</w:t>
      </w:r>
      <w:ins w:id="245" w:author="普华 张明辉" w:date="2018-04-16T10:33:00Z">
        <w:r w:rsidRPr="008225EE">
          <w:rPr>
            <w:rFonts w:ascii="宋体" w:hAnsi="宋体" w:hint="eastAsia"/>
            <w:sz w:val="24"/>
          </w:rPr>
          <w:t>可根据</w:t>
        </w:r>
        <w:r>
          <w:rPr>
            <w:rFonts w:ascii="宋体" w:hAnsi="宋体" w:hint="eastAsia"/>
            <w:sz w:val="24"/>
          </w:rPr>
          <w:t>项目名称、</w:t>
        </w:r>
        <w:r>
          <w:rPr>
            <w:rFonts w:ascii="宋体" w:hAnsi="宋体" w:hint="eastAsia"/>
            <w:sz w:val="24"/>
          </w:rPr>
          <w:t>演练</w:t>
        </w:r>
        <w:r>
          <w:rPr>
            <w:rFonts w:ascii="宋体" w:hAnsi="宋体" w:hint="eastAsia"/>
            <w:sz w:val="24"/>
          </w:rPr>
          <w:t>主题、</w:t>
        </w:r>
      </w:ins>
      <w:ins w:id="246" w:author="普华 张明辉" w:date="2018-04-16T10:34:00Z">
        <w:r>
          <w:rPr>
            <w:rFonts w:ascii="宋体" w:hAnsi="宋体" w:hint="eastAsia"/>
            <w:sz w:val="24"/>
          </w:rPr>
          <w:t>计划开始</w:t>
        </w:r>
      </w:ins>
      <w:ins w:id="247" w:author="普华 张明辉" w:date="2018-04-16T10:33:00Z">
        <w:r w:rsidRPr="008225EE">
          <w:rPr>
            <w:rFonts w:ascii="宋体" w:hAnsi="宋体" w:hint="eastAsia"/>
            <w:sz w:val="24"/>
          </w:rPr>
          <w:t>时间</w:t>
        </w:r>
        <w:r>
          <w:rPr>
            <w:rFonts w:ascii="宋体" w:hAnsi="宋体" w:hint="eastAsia"/>
            <w:sz w:val="24"/>
          </w:rPr>
          <w:t>、</w:t>
        </w:r>
      </w:ins>
      <w:ins w:id="248" w:author="普华 张明辉" w:date="2018-04-16T10:34:00Z">
        <w:r>
          <w:rPr>
            <w:rFonts w:ascii="宋体" w:hAnsi="宋体" w:hint="eastAsia"/>
            <w:sz w:val="24"/>
          </w:rPr>
          <w:t>演练</w:t>
        </w:r>
      </w:ins>
      <w:ins w:id="249" w:author="普华 张明辉" w:date="2018-04-16T10:33:00Z">
        <w:r>
          <w:rPr>
            <w:rFonts w:ascii="宋体" w:hAnsi="宋体" w:hint="eastAsia"/>
            <w:sz w:val="24"/>
          </w:rPr>
          <w:t>等级</w:t>
        </w:r>
        <w:r w:rsidRPr="008225EE">
          <w:rPr>
            <w:rFonts w:ascii="宋体" w:hAnsi="宋体" w:hint="eastAsia"/>
            <w:sz w:val="24"/>
          </w:rPr>
          <w:t>等进行搜索查询</w:t>
        </w:r>
      </w:ins>
    </w:p>
    <w:p w:rsidR="00C47D58" w:rsidRDefault="00C47D58" w:rsidP="00FF0C4E">
      <w:pPr>
        <w:pStyle w:val="af7"/>
        <w:numPr>
          <w:ilvl w:val="0"/>
          <w:numId w:val="22"/>
        </w:numPr>
        <w:spacing w:line="360" w:lineRule="auto"/>
        <w:ind w:firstLineChars="0"/>
      </w:pPr>
      <w:r>
        <w:rPr>
          <w:rFonts w:hint="eastAsia"/>
        </w:rPr>
        <w:t>流程说明：（未提供）</w:t>
      </w:r>
    </w:p>
    <w:p w:rsidR="00C47D58" w:rsidRPr="007A72CA" w:rsidRDefault="00C47D58" w:rsidP="00FF0C4E">
      <w:pPr>
        <w:pStyle w:val="af7"/>
        <w:numPr>
          <w:ilvl w:val="0"/>
          <w:numId w:val="22"/>
        </w:numPr>
        <w:spacing w:line="360" w:lineRule="auto"/>
        <w:ind w:firstLineChars="0"/>
        <w:rPr>
          <w:rFonts w:ascii="宋体" w:hAnsi="宋体"/>
          <w:sz w:val="24"/>
        </w:rPr>
      </w:pPr>
      <w:r>
        <w:rPr>
          <w:rFonts w:hint="eastAsia"/>
        </w:rPr>
        <w:t>报表样式：</w:t>
      </w:r>
    </w:p>
    <w:p w:rsidR="00C47D58" w:rsidRPr="00C47D58" w:rsidRDefault="00C47D58" w:rsidP="00C47D58">
      <w:pPr>
        <w:pStyle w:val="10"/>
      </w:pPr>
    </w:p>
    <w:p w:rsidR="00D13EC0" w:rsidRDefault="00D13EC0" w:rsidP="00D13EC0">
      <w:pPr>
        <w:pStyle w:val="4"/>
      </w:pPr>
      <w:bookmarkStart w:id="250" w:name="_Toc511487956"/>
      <w:r>
        <w:rPr>
          <w:rFonts w:hint="eastAsia"/>
        </w:rPr>
        <w:t>应急演练</w:t>
      </w:r>
      <w:bookmarkEnd w:id="250"/>
    </w:p>
    <w:p w:rsidR="000345DE" w:rsidRDefault="00C47D58" w:rsidP="00FF0C4E">
      <w:pPr>
        <w:pStyle w:val="10"/>
        <w:numPr>
          <w:ilvl w:val="0"/>
          <w:numId w:val="23"/>
        </w:numPr>
        <w:spacing w:line="360" w:lineRule="auto"/>
      </w:pPr>
      <w:r>
        <w:rPr>
          <w:rFonts w:hint="eastAsia"/>
        </w:rPr>
        <w:t>功能说明：</w:t>
      </w:r>
      <w:r>
        <w:rPr>
          <w:rFonts w:hint="eastAsia"/>
        </w:rPr>
        <w:t xml:space="preserve">  </w:t>
      </w:r>
    </w:p>
    <w:p w:rsidR="00C47D58" w:rsidRDefault="005E5449" w:rsidP="000345DE">
      <w:pPr>
        <w:pStyle w:val="10"/>
        <w:spacing w:line="360" w:lineRule="auto"/>
        <w:ind w:left="845" w:firstLine="0"/>
      </w:pPr>
      <w:r>
        <w:rPr>
          <w:rFonts w:hint="eastAsia"/>
        </w:rPr>
        <w:t>根据编制的应急演练计划将执行的应急演练</w:t>
      </w:r>
      <w:ins w:id="251" w:author="普华 张明辉" w:date="2018-04-16T10:34:00Z">
        <w:r w:rsidR="00584153">
          <w:rPr>
            <w:rFonts w:hint="eastAsia"/>
          </w:rPr>
          <w:t>的过程资料、影像</w:t>
        </w:r>
      </w:ins>
      <w:r>
        <w:rPr>
          <w:rFonts w:hint="eastAsia"/>
        </w:rPr>
        <w:t>记录、</w:t>
      </w:r>
      <w:ins w:id="252" w:author="普华 张明辉" w:date="2018-04-16T10:34:00Z">
        <w:r w:rsidR="00584153">
          <w:rPr>
            <w:rFonts w:hint="eastAsia"/>
          </w:rPr>
          <w:t>总结性文档等</w:t>
        </w:r>
      </w:ins>
      <w:r>
        <w:rPr>
          <w:rFonts w:hint="eastAsia"/>
        </w:rPr>
        <w:t>相关附件进行填写或上传附件并提交</w:t>
      </w:r>
      <w:ins w:id="253" w:author="普华 张明辉" w:date="2018-04-16T10:34:00Z">
        <w:r w:rsidR="00584153">
          <w:rPr>
            <w:rFonts w:hint="eastAsia"/>
          </w:rPr>
          <w:t>。</w:t>
        </w:r>
      </w:ins>
      <w:del w:id="254" w:author="普华 张明辉" w:date="2018-04-16T10:34:00Z">
        <w:r w:rsidDel="00584153">
          <w:rPr>
            <w:rFonts w:hint="eastAsia"/>
          </w:rPr>
          <w:delText>；</w:delText>
        </w:r>
      </w:del>
      <w:r w:rsidR="00C47D58">
        <w:rPr>
          <w:rFonts w:hint="eastAsia"/>
        </w:rPr>
        <w:t xml:space="preserve"> </w:t>
      </w:r>
    </w:p>
    <w:p w:rsidR="00C47D58" w:rsidRDefault="00C47D58" w:rsidP="00FF0C4E">
      <w:pPr>
        <w:pStyle w:val="af7"/>
        <w:numPr>
          <w:ilvl w:val="0"/>
          <w:numId w:val="23"/>
        </w:numPr>
        <w:spacing w:line="360" w:lineRule="auto"/>
        <w:ind w:firstLineChars="0"/>
      </w:pPr>
      <w:r>
        <w:rPr>
          <w:rFonts w:hint="eastAsia"/>
        </w:rPr>
        <w:t>流程说明：（未提供）</w:t>
      </w:r>
    </w:p>
    <w:p w:rsidR="00C47D58" w:rsidRPr="007A72CA" w:rsidRDefault="00C47D58" w:rsidP="00FF0C4E">
      <w:pPr>
        <w:pStyle w:val="af7"/>
        <w:numPr>
          <w:ilvl w:val="0"/>
          <w:numId w:val="23"/>
        </w:numPr>
        <w:spacing w:line="360" w:lineRule="auto"/>
        <w:ind w:firstLineChars="0"/>
        <w:rPr>
          <w:rFonts w:ascii="宋体" w:hAnsi="宋体"/>
          <w:sz w:val="24"/>
        </w:rPr>
      </w:pPr>
      <w:r>
        <w:rPr>
          <w:rFonts w:hint="eastAsia"/>
        </w:rPr>
        <w:t>报表样式：</w:t>
      </w:r>
    </w:p>
    <w:p w:rsidR="00C47D58" w:rsidRPr="00C47D58" w:rsidRDefault="00C47D58" w:rsidP="00C47D58">
      <w:pPr>
        <w:pStyle w:val="10"/>
      </w:pPr>
    </w:p>
    <w:p w:rsidR="00D53B4F" w:rsidRDefault="00446A70" w:rsidP="0068098F">
      <w:pPr>
        <w:pStyle w:val="3"/>
      </w:pPr>
      <w:bookmarkStart w:id="255" w:name="_Toc511487957"/>
      <w:r>
        <w:rPr>
          <w:rFonts w:hint="eastAsia"/>
        </w:rPr>
        <w:t>环境监测委托</w:t>
      </w:r>
      <w:bookmarkEnd w:id="255"/>
    </w:p>
    <w:p w:rsidR="0068098F" w:rsidRDefault="00446A70" w:rsidP="0068098F">
      <w:pPr>
        <w:pStyle w:val="4"/>
      </w:pPr>
      <w:bookmarkStart w:id="256" w:name="_Toc511487958"/>
      <w:r>
        <w:rPr>
          <w:rFonts w:hint="eastAsia"/>
        </w:rPr>
        <w:t>环境监测委托</w:t>
      </w:r>
      <w:bookmarkEnd w:id="256"/>
    </w:p>
    <w:p w:rsidR="007A72CA" w:rsidRDefault="007A72CA" w:rsidP="00FF0C4E">
      <w:pPr>
        <w:pStyle w:val="10"/>
        <w:numPr>
          <w:ilvl w:val="0"/>
          <w:numId w:val="24"/>
        </w:numPr>
        <w:spacing w:line="360" w:lineRule="auto"/>
      </w:pPr>
      <w:r>
        <w:rPr>
          <w:rFonts w:hint="eastAsia"/>
        </w:rPr>
        <w:t>功能说明：</w:t>
      </w:r>
      <w:r>
        <w:rPr>
          <w:rFonts w:hint="eastAsia"/>
        </w:rPr>
        <w:t xml:space="preserve">   </w:t>
      </w:r>
    </w:p>
    <w:p w:rsidR="00B16104" w:rsidRDefault="00B16104" w:rsidP="00B16104">
      <w:pPr>
        <w:pStyle w:val="10"/>
        <w:spacing w:line="360" w:lineRule="auto"/>
        <w:ind w:left="840" w:firstLine="0"/>
      </w:pPr>
      <w:r>
        <w:rPr>
          <w:rFonts w:hint="eastAsia"/>
        </w:rPr>
        <w:lastRenderedPageBreak/>
        <w:t>将检测委托记录及相关附件进行整理填写或上传至系统中。</w:t>
      </w:r>
    </w:p>
    <w:p w:rsidR="007A72CA" w:rsidRDefault="007A72CA" w:rsidP="00FF0C4E">
      <w:pPr>
        <w:pStyle w:val="af7"/>
        <w:numPr>
          <w:ilvl w:val="0"/>
          <w:numId w:val="24"/>
        </w:numPr>
        <w:spacing w:line="360" w:lineRule="auto"/>
        <w:ind w:firstLineChars="0"/>
      </w:pPr>
      <w:r>
        <w:rPr>
          <w:rFonts w:hint="eastAsia"/>
        </w:rPr>
        <w:t>流程说明：（未提供）</w:t>
      </w:r>
    </w:p>
    <w:p w:rsidR="007A72CA" w:rsidRPr="007A72CA" w:rsidRDefault="007A72CA" w:rsidP="00FF0C4E">
      <w:pPr>
        <w:pStyle w:val="af7"/>
        <w:numPr>
          <w:ilvl w:val="0"/>
          <w:numId w:val="24"/>
        </w:numPr>
        <w:spacing w:line="360" w:lineRule="auto"/>
        <w:ind w:firstLineChars="0"/>
        <w:rPr>
          <w:rFonts w:ascii="宋体" w:hAnsi="宋体"/>
          <w:sz w:val="24"/>
        </w:rPr>
      </w:pPr>
      <w:r>
        <w:rPr>
          <w:rFonts w:hint="eastAsia"/>
        </w:rPr>
        <w:t>报表样式：</w:t>
      </w:r>
    </w:p>
    <w:p w:rsidR="007A72CA" w:rsidRPr="007A72CA" w:rsidRDefault="007A72CA" w:rsidP="007A72CA">
      <w:pPr>
        <w:pStyle w:val="10"/>
      </w:pPr>
    </w:p>
    <w:p w:rsidR="001D1CF7" w:rsidRDefault="00B60C8D" w:rsidP="00570857">
      <w:pPr>
        <w:pStyle w:val="3"/>
      </w:pPr>
      <w:bookmarkStart w:id="257" w:name="_Toc511487959"/>
      <w:r>
        <w:rPr>
          <w:rFonts w:hint="eastAsia"/>
        </w:rPr>
        <w:t>事故管理</w:t>
      </w:r>
      <w:bookmarkEnd w:id="257"/>
    </w:p>
    <w:p w:rsidR="00570857" w:rsidRPr="00570857" w:rsidRDefault="000C65E5" w:rsidP="00570857">
      <w:pPr>
        <w:pStyle w:val="4"/>
      </w:pPr>
      <w:bookmarkStart w:id="258" w:name="_Toc511487960"/>
      <w:r>
        <w:rPr>
          <w:rFonts w:hint="eastAsia"/>
        </w:rPr>
        <w:t>事故快报</w:t>
      </w:r>
      <w:bookmarkEnd w:id="258"/>
    </w:p>
    <w:p w:rsidR="00DD52E5" w:rsidRDefault="00C47D58" w:rsidP="00DD52E5">
      <w:pPr>
        <w:pStyle w:val="10"/>
        <w:numPr>
          <w:ilvl w:val="0"/>
          <w:numId w:val="26"/>
        </w:numPr>
        <w:spacing w:line="360" w:lineRule="auto"/>
      </w:pPr>
      <w:r>
        <w:rPr>
          <w:rFonts w:hint="eastAsia"/>
        </w:rPr>
        <w:t>功能说明：</w:t>
      </w:r>
      <w:r>
        <w:rPr>
          <w:rFonts w:hint="eastAsia"/>
        </w:rPr>
        <w:t xml:space="preserve"> </w:t>
      </w:r>
    </w:p>
    <w:p w:rsidR="00C47D58" w:rsidRDefault="008A3FFB" w:rsidP="00DD52E5">
      <w:pPr>
        <w:pStyle w:val="10"/>
        <w:spacing w:line="360" w:lineRule="auto"/>
        <w:ind w:left="845" w:firstLine="0"/>
      </w:pPr>
      <w:r w:rsidRPr="00400713">
        <w:rPr>
          <w:rFonts w:hint="eastAsia"/>
        </w:rPr>
        <w:t>发生一般及以上事故必须在</w:t>
      </w:r>
      <w:r w:rsidRPr="00400713">
        <w:t xml:space="preserve">1 </w:t>
      </w:r>
      <w:r w:rsidRPr="00400713">
        <w:rPr>
          <w:rFonts w:hint="eastAsia"/>
        </w:rPr>
        <w:t>小时内报告公司，在第一时间先行口头报告，在</w:t>
      </w:r>
      <w:r>
        <w:rPr>
          <w:rFonts w:hint="eastAsia"/>
        </w:rPr>
        <w:t>指定时间</w:t>
      </w:r>
      <w:r w:rsidRPr="00400713">
        <w:rPr>
          <w:rFonts w:hint="eastAsia"/>
        </w:rPr>
        <w:t>内填写</w:t>
      </w:r>
      <w:ins w:id="259" w:author="普华 张明辉" w:date="2018-04-16T10:36:00Z">
        <w:r w:rsidR="00CE294F">
          <w:rPr>
            <w:rFonts w:hint="eastAsia"/>
          </w:rPr>
          <w:t>事故快报，并发起工作流程，相关文件以附件形式上传</w:t>
        </w:r>
      </w:ins>
      <w:ins w:id="260" w:author="普华 张明辉" w:date="2018-04-16T10:35:00Z">
        <w:r w:rsidR="00CE294F">
          <w:rPr>
            <w:rFonts w:hint="eastAsia"/>
          </w:rPr>
          <w:t>。</w:t>
        </w:r>
      </w:ins>
      <w:r w:rsidR="00C47D58">
        <w:rPr>
          <w:rFonts w:hint="eastAsia"/>
        </w:rPr>
        <w:t xml:space="preserve">  </w:t>
      </w:r>
    </w:p>
    <w:p w:rsidR="00C47D58" w:rsidRDefault="00C47D58" w:rsidP="00FF0C4E">
      <w:pPr>
        <w:pStyle w:val="af7"/>
        <w:numPr>
          <w:ilvl w:val="0"/>
          <w:numId w:val="26"/>
        </w:numPr>
        <w:spacing w:line="360" w:lineRule="auto"/>
        <w:ind w:firstLineChars="0"/>
      </w:pPr>
      <w:r>
        <w:rPr>
          <w:rFonts w:hint="eastAsia"/>
        </w:rPr>
        <w:t>流程说明：（未提供）</w:t>
      </w:r>
    </w:p>
    <w:p w:rsidR="00C47D58" w:rsidRPr="007A72CA" w:rsidRDefault="00C47D58" w:rsidP="00FF0C4E">
      <w:pPr>
        <w:pStyle w:val="af7"/>
        <w:numPr>
          <w:ilvl w:val="0"/>
          <w:numId w:val="26"/>
        </w:numPr>
        <w:spacing w:line="360" w:lineRule="auto"/>
        <w:ind w:firstLineChars="0"/>
        <w:rPr>
          <w:rFonts w:ascii="宋体" w:hAnsi="宋体"/>
          <w:sz w:val="24"/>
        </w:rPr>
      </w:pPr>
      <w:r>
        <w:rPr>
          <w:rFonts w:hint="eastAsia"/>
        </w:rPr>
        <w:t>报表样式：</w:t>
      </w:r>
    </w:p>
    <w:p w:rsidR="00C47D58" w:rsidRPr="00C47D58" w:rsidRDefault="000C65E5" w:rsidP="00C47D58">
      <w:pPr>
        <w:pStyle w:val="4"/>
      </w:pPr>
      <w:bookmarkStart w:id="261" w:name="_Toc511487961"/>
      <w:r>
        <w:rPr>
          <w:rFonts w:hint="eastAsia"/>
        </w:rPr>
        <w:t>事故调查报告</w:t>
      </w:r>
      <w:bookmarkEnd w:id="261"/>
    </w:p>
    <w:p w:rsidR="004E1351" w:rsidRDefault="00C47D58" w:rsidP="004E1351">
      <w:pPr>
        <w:pStyle w:val="10"/>
        <w:numPr>
          <w:ilvl w:val="0"/>
          <w:numId w:val="25"/>
        </w:numPr>
        <w:spacing w:line="360" w:lineRule="auto"/>
      </w:pPr>
      <w:r>
        <w:rPr>
          <w:rFonts w:hint="eastAsia"/>
        </w:rPr>
        <w:t>功能说明：</w:t>
      </w:r>
      <w:r>
        <w:rPr>
          <w:rFonts w:hint="eastAsia"/>
        </w:rPr>
        <w:t xml:space="preserve">   </w:t>
      </w:r>
    </w:p>
    <w:p w:rsidR="00F0751D" w:rsidRDefault="00CE294F" w:rsidP="004E1351">
      <w:pPr>
        <w:pStyle w:val="10"/>
        <w:spacing w:line="360" w:lineRule="auto"/>
        <w:ind w:left="845" w:firstLine="0"/>
      </w:pPr>
      <w:ins w:id="262" w:author="普华 张明辉" w:date="2018-04-16T10:37:00Z">
        <w:r>
          <w:rPr>
            <w:rFonts w:hint="eastAsia"/>
          </w:rPr>
          <w:t>关联事故快报，自动获取事故基本信息，</w:t>
        </w:r>
      </w:ins>
      <w:r w:rsidR="00F0751D">
        <w:rPr>
          <w:rFonts w:hint="eastAsia"/>
        </w:rPr>
        <w:t>根据</w:t>
      </w:r>
      <w:del w:id="263" w:author="普华 张明辉" w:date="2018-04-16T10:37:00Z">
        <w:r w:rsidR="00DF767E" w:rsidDel="00CE294F">
          <w:rPr>
            <w:rFonts w:hint="eastAsia"/>
          </w:rPr>
          <w:delText>发成</w:delText>
        </w:r>
        <w:r w:rsidR="00F0751D" w:rsidDel="00CE294F">
          <w:rPr>
            <w:rFonts w:hint="eastAsia"/>
          </w:rPr>
          <w:delText>的</w:delText>
        </w:r>
      </w:del>
      <w:r w:rsidR="00F0751D">
        <w:rPr>
          <w:rFonts w:hint="eastAsia"/>
        </w:rPr>
        <w:t>事故</w:t>
      </w:r>
      <w:del w:id="264" w:author="普华 张明辉" w:date="2018-04-16T10:37:00Z">
        <w:r w:rsidR="00F0751D" w:rsidDel="00CE294F">
          <w:rPr>
            <w:rFonts w:hint="eastAsia"/>
          </w:rPr>
          <w:delText>进行</w:delText>
        </w:r>
      </w:del>
      <w:r w:rsidR="00F0751D">
        <w:rPr>
          <w:rFonts w:hint="eastAsia"/>
        </w:rPr>
        <w:t>调查</w:t>
      </w:r>
      <w:ins w:id="265" w:author="普华 张明辉" w:date="2018-04-16T10:37:00Z">
        <w:r>
          <w:rPr>
            <w:rFonts w:hint="eastAsia"/>
          </w:rPr>
          <w:t>结果</w:t>
        </w:r>
      </w:ins>
      <w:r w:rsidR="00F0751D">
        <w:rPr>
          <w:rFonts w:hint="eastAsia"/>
        </w:rPr>
        <w:t>，</w:t>
      </w:r>
      <w:del w:id="266" w:author="普华 张明辉" w:date="2018-04-16T10:37:00Z">
        <w:r w:rsidR="00F0751D" w:rsidDel="00CE294F">
          <w:rPr>
            <w:rFonts w:hint="eastAsia"/>
          </w:rPr>
          <w:delText>将调查的结果</w:delText>
        </w:r>
      </w:del>
      <w:r w:rsidR="00F0751D">
        <w:rPr>
          <w:rFonts w:hint="eastAsia"/>
        </w:rPr>
        <w:t>形成记录及相关</w:t>
      </w:r>
      <w:r w:rsidR="00DF767E">
        <w:rPr>
          <w:rFonts w:hint="eastAsia"/>
        </w:rPr>
        <w:t>资料进行</w:t>
      </w:r>
      <w:r w:rsidR="00F0751D">
        <w:rPr>
          <w:rFonts w:hint="eastAsia"/>
        </w:rPr>
        <w:t>填报或上传至系统</w:t>
      </w:r>
      <w:ins w:id="267" w:author="普华 张明辉" w:date="2018-04-16T10:37:00Z">
        <w:r>
          <w:rPr>
            <w:rFonts w:hint="eastAsia"/>
          </w:rPr>
          <w:t>，线上流程流转业务单据，</w:t>
        </w:r>
        <w:proofErr w:type="gramStart"/>
        <w:r>
          <w:rPr>
            <w:rFonts w:hint="eastAsia"/>
          </w:rPr>
          <w:t>直至</w:t>
        </w:r>
      </w:ins>
      <w:ins w:id="268" w:author="普华 张明辉" w:date="2018-04-16T10:38:00Z">
        <w:r>
          <w:rPr>
            <w:rFonts w:hint="eastAsia"/>
          </w:rPr>
          <w:t>工作</w:t>
        </w:r>
        <w:proofErr w:type="gramEnd"/>
        <w:r>
          <w:rPr>
            <w:rFonts w:hint="eastAsia"/>
          </w:rPr>
          <w:t>流闭合结束</w:t>
        </w:r>
      </w:ins>
      <w:r w:rsidR="00F0751D">
        <w:rPr>
          <w:rFonts w:hint="eastAsia"/>
        </w:rPr>
        <w:t>。</w:t>
      </w:r>
    </w:p>
    <w:p w:rsidR="00C47D58" w:rsidRDefault="00C47D58" w:rsidP="00FF0C4E">
      <w:pPr>
        <w:pStyle w:val="af7"/>
        <w:numPr>
          <w:ilvl w:val="0"/>
          <w:numId w:val="25"/>
        </w:numPr>
        <w:spacing w:line="360" w:lineRule="auto"/>
        <w:ind w:firstLineChars="0"/>
      </w:pPr>
      <w:r>
        <w:rPr>
          <w:rFonts w:hint="eastAsia"/>
        </w:rPr>
        <w:t>流程说明：（未提供）</w:t>
      </w:r>
    </w:p>
    <w:p w:rsidR="00C47D58" w:rsidRPr="007A72CA" w:rsidRDefault="00C47D58" w:rsidP="00FF0C4E">
      <w:pPr>
        <w:pStyle w:val="af7"/>
        <w:numPr>
          <w:ilvl w:val="0"/>
          <w:numId w:val="25"/>
        </w:numPr>
        <w:spacing w:line="360" w:lineRule="auto"/>
        <w:ind w:firstLineChars="0"/>
        <w:rPr>
          <w:rFonts w:ascii="宋体" w:hAnsi="宋体"/>
          <w:sz w:val="24"/>
        </w:rPr>
      </w:pPr>
      <w:r>
        <w:rPr>
          <w:rFonts w:hint="eastAsia"/>
        </w:rPr>
        <w:t>报表样式：</w:t>
      </w:r>
    </w:p>
    <w:p w:rsidR="00C47D58" w:rsidRPr="00C47D58" w:rsidRDefault="00C47D58" w:rsidP="00C47D58">
      <w:pPr>
        <w:pStyle w:val="10"/>
      </w:pPr>
    </w:p>
    <w:p w:rsidR="00943CBE" w:rsidRDefault="00C457E8" w:rsidP="00943CBE">
      <w:pPr>
        <w:pStyle w:val="3"/>
      </w:pPr>
      <w:bookmarkStart w:id="269" w:name="_Toc511487962"/>
      <w:r>
        <w:rPr>
          <w:rFonts w:hint="eastAsia"/>
        </w:rPr>
        <w:t>安全文明管理费</w:t>
      </w:r>
      <w:bookmarkEnd w:id="269"/>
    </w:p>
    <w:p w:rsidR="0007720A" w:rsidRDefault="00C457E8" w:rsidP="0007720A">
      <w:pPr>
        <w:pStyle w:val="4"/>
      </w:pPr>
      <w:bookmarkStart w:id="270" w:name="_Toc511487963"/>
      <w:r>
        <w:rPr>
          <w:rFonts w:hint="eastAsia"/>
        </w:rPr>
        <w:t>安全文明施工费登记</w:t>
      </w:r>
      <w:bookmarkEnd w:id="270"/>
    </w:p>
    <w:p w:rsidR="008722F3" w:rsidRDefault="00722B07" w:rsidP="00FF0C4E">
      <w:pPr>
        <w:pStyle w:val="10"/>
        <w:numPr>
          <w:ilvl w:val="0"/>
          <w:numId w:val="27"/>
        </w:numPr>
        <w:spacing w:line="360" w:lineRule="auto"/>
        <w:jc w:val="left"/>
      </w:pPr>
      <w:r>
        <w:rPr>
          <w:rFonts w:hint="eastAsia"/>
        </w:rPr>
        <w:t>功能说明：</w:t>
      </w:r>
      <w:r>
        <w:rPr>
          <w:rFonts w:hint="eastAsia"/>
        </w:rPr>
        <w:t xml:space="preserve">   </w:t>
      </w:r>
    </w:p>
    <w:p w:rsidR="008722F3" w:rsidRDefault="00C574EE" w:rsidP="008722F3">
      <w:pPr>
        <w:pStyle w:val="10"/>
        <w:spacing w:line="360" w:lineRule="auto"/>
        <w:ind w:left="845" w:firstLine="0"/>
        <w:jc w:val="left"/>
      </w:pPr>
      <w:r>
        <w:rPr>
          <w:rFonts w:hint="eastAsia"/>
        </w:rPr>
        <w:t xml:space="preserve">    </w:t>
      </w:r>
      <w:ins w:id="271" w:author="普华 张明辉" w:date="2018-04-16T10:41:00Z">
        <w:r w:rsidR="008F4E91">
          <w:rPr>
            <w:rFonts w:hint="eastAsia"/>
          </w:rPr>
          <w:t>由安环部对每个项目进行安全文明施工费的线上登记，只登记总金额。线上批准后生效。相关支持</w:t>
        </w:r>
      </w:ins>
      <w:ins w:id="272" w:author="普华 张明辉" w:date="2018-04-16T10:42:00Z">
        <w:r w:rsidR="008F4E91">
          <w:rPr>
            <w:rFonts w:hint="eastAsia"/>
          </w:rPr>
          <w:t>性文件以附件形式上传系统。用户可</w:t>
        </w:r>
      </w:ins>
      <w:r w:rsidR="008722F3">
        <w:rPr>
          <w:rFonts w:hint="eastAsia"/>
        </w:rPr>
        <w:t>根据项目</w:t>
      </w:r>
      <w:ins w:id="273" w:author="普华 张明辉" w:date="2018-04-16T10:42:00Z">
        <w:r w:rsidR="008F4E91">
          <w:rPr>
            <w:rFonts w:hint="eastAsia"/>
          </w:rPr>
          <w:t>名称等信息进行搜索查询。</w:t>
        </w:r>
      </w:ins>
      <w:del w:id="274" w:author="普华 张明辉" w:date="2018-04-16T10:42:00Z">
        <w:r w:rsidR="008722F3" w:rsidDel="008F4E91">
          <w:rPr>
            <w:rFonts w:hint="eastAsia"/>
          </w:rPr>
          <w:delText>的规模等等多方面的因素对需要产出的安全文明施工费进行登记。</w:delText>
        </w:r>
      </w:del>
    </w:p>
    <w:p w:rsidR="00722B07" w:rsidRDefault="00722B07" w:rsidP="00FF0C4E">
      <w:pPr>
        <w:pStyle w:val="af7"/>
        <w:numPr>
          <w:ilvl w:val="0"/>
          <w:numId w:val="27"/>
        </w:numPr>
        <w:spacing w:line="360" w:lineRule="auto"/>
        <w:ind w:firstLineChars="0"/>
        <w:jc w:val="left"/>
      </w:pPr>
      <w:r>
        <w:rPr>
          <w:rFonts w:hint="eastAsia"/>
        </w:rPr>
        <w:t>流程说明：（未提供）</w:t>
      </w:r>
    </w:p>
    <w:p w:rsidR="00722B07" w:rsidRPr="007A72CA" w:rsidRDefault="00722B07" w:rsidP="00FF0C4E">
      <w:pPr>
        <w:pStyle w:val="af7"/>
        <w:numPr>
          <w:ilvl w:val="0"/>
          <w:numId w:val="27"/>
        </w:numPr>
        <w:spacing w:line="360" w:lineRule="auto"/>
        <w:ind w:firstLineChars="0"/>
        <w:jc w:val="left"/>
        <w:rPr>
          <w:rFonts w:ascii="宋体" w:hAnsi="宋体"/>
          <w:sz w:val="24"/>
        </w:rPr>
      </w:pPr>
      <w:r>
        <w:rPr>
          <w:rFonts w:hint="eastAsia"/>
        </w:rPr>
        <w:t>报表样式：</w:t>
      </w:r>
    </w:p>
    <w:p w:rsidR="00722B07" w:rsidRPr="00722B07" w:rsidRDefault="00722B07" w:rsidP="00722B07">
      <w:pPr>
        <w:pStyle w:val="10"/>
      </w:pPr>
    </w:p>
    <w:p w:rsidR="00943CBE" w:rsidRDefault="00C457E8" w:rsidP="00943CBE">
      <w:pPr>
        <w:pStyle w:val="4"/>
      </w:pPr>
      <w:bookmarkStart w:id="275" w:name="_Toc511487964"/>
      <w:r>
        <w:rPr>
          <w:rFonts w:hint="eastAsia"/>
        </w:rPr>
        <w:t>安全文明施工费</w:t>
      </w:r>
      <w:ins w:id="276" w:author="普华 张明辉" w:date="2018-04-16T10:44:00Z">
        <w:r w:rsidR="008F4E91">
          <w:rPr>
            <w:rFonts w:hint="eastAsia"/>
          </w:rPr>
          <w:t>使用</w:t>
        </w:r>
      </w:ins>
      <w:r>
        <w:rPr>
          <w:rFonts w:hint="eastAsia"/>
        </w:rPr>
        <w:t>计划编制</w:t>
      </w:r>
      <w:bookmarkEnd w:id="275"/>
    </w:p>
    <w:p w:rsidR="001279D4" w:rsidRDefault="00722B07" w:rsidP="00FF0C4E">
      <w:pPr>
        <w:pStyle w:val="10"/>
        <w:numPr>
          <w:ilvl w:val="2"/>
          <w:numId w:val="35"/>
        </w:numPr>
        <w:spacing w:line="360" w:lineRule="auto"/>
        <w:jc w:val="left"/>
      </w:pPr>
      <w:r>
        <w:rPr>
          <w:rFonts w:hint="eastAsia"/>
        </w:rPr>
        <w:t>功能说明：</w:t>
      </w:r>
      <w:r>
        <w:rPr>
          <w:rFonts w:hint="eastAsia"/>
        </w:rPr>
        <w:t xml:space="preserve">   </w:t>
      </w:r>
    </w:p>
    <w:p w:rsidR="001279D4" w:rsidRDefault="008F4E91" w:rsidP="001279D4">
      <w:pPr>
        <w:pStyle w:val="10"/>
        <w:spacing w:line="360" w:lineRule="auto"/>
        <w:ind w:left="1260" w:firstLine="0"/>
        <w:jc w:val="left"/>
      </w:pPr>
      <w:ins w:id="277" w:author="普华 张明辉" w:date="2018-04-16T10:42:00Z">
        <w:r>
          <w:rPr>
            <w:rFonts w:hint="eastAsia"/>
          </w:rPr>
          <w:t>此业务</w:t>
        </w:r>
      </w:ins>
      <w:ins w:id="278" w:author="普华 张明辉" w:date="2018-04-16T10:43:00Z">
        <w:r>
          <w:rPr>
            <w:rFonts w:hint="eastAsia"/>
          </w:rPr>
          <w:t>由项目人员维护，在单据上选择项目名称自动获取总费用信息，由编制人员将费用分</w:t>
        </w:r>
        <w:r>
          <w:rPr>
            <w:rFonts w:hint="eastAsia"/>
          </w:rPr>
          <w:lastRenderedPageBreak/>
          <w:t>摊至具体明细，形成</w:t>
        </w:r>
      </w:ins>
      <w:ins w:id="279" w:author="普华 张明辉" w:date="2018-04-16T10:44:00Z">
        <w:r>
          <w:rPr>
            <w:rFonts w:hint="eastAsia"/>
          </w:rPr>
          <w:t>安全文明施工费使用计划</w:t>
        </w:r>
      </w:ins>
      <w:r w:rsidR="001279D4">
        <w:rPr>
          <w:rFonts w:hint="eastAsia"/>
        </w:rPr>
        <w:t>编制安全文明施工费计划，</w:t>
      </w:r>
      <w:ins w:id="280" w:author="普华 张明辉" w:date="2018-04-16T10:44:00Z">
        <w:r>
          <w:rPr>
            <w:rFonts w:hint="eastAsia"/>
          </w:rPr>
          <w:t>在后续费用申请中自动汇总已使用的金额，</w:t>
        </w:r>
      </w:ins>
      <w:r w:rsidR="001279D4">
        <w:rPr>
          <w:rFonts w:hint="eastAsia"/>
        </w:rPr>
        <w:t>以便后续</w:t>
      </w:r>
      <w:del w:id="281" w:author="普华 张明辉" w:date="2018-04-16T10:44:00Z">
        <w:r w:rsidR="001279D4" w:rsidDel="008F4E91">
          <w:rPr>
            <w:rFonts w:hint="eastAsia"/>
          </w:rPr>
          <w:delText>方便执行及</w:delText>
        </w:r>
      </w:del>
      <w:r w:rsidR="001279D4">
        <w:rPr>
          <w:rFonts w:hint="eastAsia"/>
        </w:rPr>
        <w:t>追溯。</w:t>
      </w:r>
      <w:ins w:id="282" w:author="普华 张明辉" w:date="2018-04-16T10:47:00Z">
        <w:r>
          <w:rPr>
            <w:rFonts w:hint="eastAsia"/>
          </w:rPr>
          <w:t>用户可根据</w:t>
        </w:r>
        <w:r>
          <w:rPr>
            <w:rFonts w:hint="eastAsia"/>
          </w:rPr>
          <w:t>项目名称等信息进行搜索查询</w:t>
        </w:r>
        <w:r>
          <w:rPr>
            <w:rFonts w:hint="eastAsia"/>
          </w:rPr>
          <w:t>。</w:t>
        </w:r>
      </w:ins>
    </w:p>
    <w:p w:rsidR="00722B07" w:rsidRDefault="00722B07" w:rsidP="00FF0C4E">
      <w:pPr>
        <w:pStyle w:val="10"/>
        <w:numPr>
          <w:ilvl w:val="2"/>
          <w:numId w:val="35"/>
        </w:numPr>
        <w:spacing w:line="360" w:lineRule="auto"/>
        <w:jc w:val="left"/>
      </w:pPr>
      <w:r>
        <w:rPr>
          <w:rFonts w:hint="eastAsia"/>
        </w:rPr>
        <w:t>流程说明：（未提供）</w:t>
      </w:r>
    </w:p>
    <w:p w:rsidR="00722B07" w:rsidRPr="007A72CA" w:rsidRDefault="00722B07" w:rsidP="00FF0C4E">
      <w:pPr>
        <w:pStyle w:val="af7"/>
        <w:numPr>
          <w:ilvl w:val="2"/>
          <w:numId w:val="35"/>
        </w:numPr>
        <w:spacing w:line="360" w:lineRule="auto"/>
        <w:ind w:firstLineChars="0"/>
        <w:jc w:val="left"/>
        <w:rPr>
          <w:rFonts w:ascii="宋体" w:hAnsi="宋体"/>
          <w:sz w:val="24"/>
        </w:rPr>
      </w:pPr>
      <w:r>
        <w:rPr>
          <w:rFonts w:hint="eastAsia"/>
        </w:rPr>
        <w:t>报表样式：</w:t>
      </w:r>
    </w:p>
    <w:p w:rsidR="00943CBE" w:rsidRDefault="001279D4" w:rsidP="008A1E46">
      <w:pPr>
        <w:pStyle w:val="4"/>
      </w:pPr>
      <w:bookmarkStart w:id="283" w:name="_Toc511487965"/>
      <w:r>
        <w:rPr>
          <w:rFonts w:hint="eastAsia"/>
        </w:rPr>
        <w:t>安全文明施工费</w:t>
      </w:r>
      <w:r w:rsidR="008A1E46">
        <w:rPr>
          <w:rFonts w:hint="eastAsia"/>
        </w:rPr>
        <w:t>申请</w:t>
      </w:r>
      <w:bookmarkEnd w:id="283"/>
    </w:p>
    <w:p w:rsidR="004444C9" w:rsidRDefault="004444C9" w:rsidP="00FF0C4E">
      <w:pPr>
        <w:pStyle w:val="10"/>
        <w:numPr>
          <w:ilvl w:val="0"/>
          <w:numId w:val="20"/>
        </w:numPr>
      </w:pPr>
      <w:r>
        <w:rPr>
          <w:rFonts w:hint="eastAsia"/>
        </w:rPr>
        <w:t>功能说明：</w:t>
      </w:r>
    </w:p>
    <w:p w:rsidR="001279D4" w:rsidRPr="001279D4" w:rsidRDefault="00C574EE" w:rsidP="001279D4">
      <w:pPr>
        <w:pStyle w:val="10"/>
        <w:ind w:left="840" w:firstLine="0"/>
      </w:pPr>
      <w:r>
        <w:rPr>
          <w:rFonts w:hint="eastAsia"/>
        </w:rPr>
        <w:t xml:space="preserve">    </w:t>
      </w:r>
      <w:r w:rsidR="00EC092B">
        <w:rPr>
          <w:rFonts w:hint="eastAsia"/>
        </w:rPr>
        <w:t>根据编制的安全文明施工</w:t>
      </w:r>
      <w:proofErr w:type="gramStart"/>
      <w:r w:rsidR="00EC092B">
        <w:rPr>
          <w:rFonts w:hint="eastAsia"/>
        </w:rPr>
        <w:t>费计划</w:t>
      </w:r>
      <w:proofErr w:type="gramEnd"/>
      <w:r w:rsidR="00EC092B">
        <w:rPr>
          <w:rFonts w:hint="eastAsia"/>
        </w:rPr>
        <w:t>进行执行，</w:t>
      </w:r>
      <w:ins w:id="284" w:author="普华 张明辉" w:date="2018-04-16T10:45:00Z">
        <w:r w:rsidR="008F4E91">
          <w:rPr>
            <w:rFonts w:hint="eastAsia"/>
          </w:rPr>
          <w:t>在业务单据上选择项目名称，自动获取费用使用计划</w:t>
        </w:r>
      </w:ins>
      <w:ins w:id="285" w:author="普华 张明辉" w:date="2018-04-16T10:46:00Z">
        <w:r w:rsidR="008F4E91">
          <w:rPr>
            <w:rFonts w:hint="eastAsia"/>
          </w:rPr>
          <w:t>及明细项</w:t>
        </w:r>
      </w:ins>
      <w:ins w:id="286" w:author="普华 张明辉" w:date="2018-04-16T10:45:00Z">
        <w:r w:rsidR="008F4E91">
          <w:rPr>
            <w:rFonts w:hint="eastAsia"/>
          </w:rPr>
          <w:t>，同时在明细项中</w:t>
        </w:r>
      </w:ins>
      <w:r w:rsidR="00EC092B">
        <w:rPr>
          <w:rFonts w:hint="eastAsia"/>
        </w:rPr>
        <w:t>将</w:t>
      </w:r>
      <w:ins w:id="287" w:author="普华 张明辉" w:date="2018-04-16T10:46:00Z">
        <w:r w:rsidR="008F4E91">
          <w:rPr>
            <w:rFonts w:hint="eastAsia"/>
          </w:rPr>
          <w:t>费用使用金额和申请金额</w:t>
        </w:r>
        <w:proofErr w:type="gramStart"/>
        <w:r w:rsidR="008F4E91">
          <w:rPr>
            <w:rFonts w:hint="eastAsia"/>
          </w:rPr>
          <w:t>进登记</w:t>
        </w:r>
        <w:proofErr w:type="gramEnd"/>
        <w:r w:rsidR="008F4E91">
          <w:rPr>
            <w:rFonts w:hint="eastAsia"/>
          </w:rPr>
          <w:t>到系统，相关支持</w:t>
        </w:r>
      </w:ins>
      <w:ins w:id="288" w:author="普华 张明辉" w:date="2018-04-16T10:47:00Z">
        <w:r w:rsidR="008F4E91">
          <w:rPr>
            <w:rFonts w:hint="eastAsia"/>
          </w:rPr>
          <w:t>性文件以附件形式上传系统</w:t>
        </w:r>
      </w:ins>
      <w:ins w:id="289" w:author="普华 张明辉" w:date="2018-04-16T10:46:00Z">
        <w:r w:rsidR="008F4E91">
          <w:rPr>
            <w:rFonts w:hint="eastAsia"/>
          </w:rPr>
          <w:t>。审批通过后生效</w:t>
        </w:r>
      </w:ins>
      <w:ins w:id="290" w:author="普华 张明辉" w:date="2018-04-16T10:47:00Z">
        <w:r w:rsidR="008F4E91">
          <w:rPr>
            <w:rFonts w:hint="eastAsia"/>
          </w:rPr>
          <w:t>，费用信息自动汇总至相关计划。</w:t>
        </w:r>
      </w:ins>
      <w:del w:id="291" w:author="普华 张明辉" w:date="2018-04-16T10:48:00Z">
        <w:r w:rsidR="00EC092B" w:rsidDel="008F4E91">
          <w:rPr>
            <w:rFonts w:hint="eastAsia"/>
          </w:rPr>
          <w:delText>执行情况进行记录并上报，以此做费用申请的</w:delText>
        </w:r>
        <w:r w:rsidDel="008F4E91">
          <w:rPr>
            <w:rFonts w:hint="eastAsia"/>
          </w:rPr>
          <w:delText xml:space="preserve">  </w:delText>
        </w:r>
        <w:r w:rsidR="00EC092B" w:rsidDel="008F4E91">
          <w:rPr>
            <w:rFonts w:hint="eastAsia"/>
          </w:rPr>
          <w:delText>依据</w:delText>
        </w:r>
      </w:del>
      <w:ins w:id="292" w:author="普华 张明辉" w:date="2018-04-16T10:47:00Z">
        <w:r w:rsidR="008F4E91">
          <w:rPr>
            <w:rFonts w:hint="eastAsia"/>
          </w:rPr>
          <w:t>用户可根据项目名称等信息进行搜索查询。</w:t>
        </w:r>
      </w:ins>
      <w:bookmarkStart w:id="293" w:name="_GoBack"/>
      <w:bookmarkEnd w:id="293"/>
      <w:del w:id="294" w:author="普华 张明辉" w:date="2018-04-16T10:48:00Z">
        <w:r w:rsidR="00EC092B" w:rsidDel="008F4E91">
          <w:rPr>
            <w:rFonts w:hint="eastAsia"/>
          </w:rPr>
          <w:delText>。</w:delText>
        </w:r>
      </w:del>
    </w:p>
    <w:p w:rsidR="004444C9" w:rsidRDefault="004444C9" w:rsidP="00FF0C4E">
      <w:pPr>
        <w:pStyle w:val="10"/>
        <w:numPr>
          <w:ilvl w:val="0"/>
          <w:numId w:val="20"/>
        </w:numPr>
      </w:pPr>
      <w:r>
        <w:rPr>
          <w:rFonts w:hint="eastAsia"/>
        </w:rPr>
        <w:t>流程说明：</w:t>
      </w:r>
    </w:p>
    <w:p w:rsidR="004444C9" w:rsidRDefault="004444C9" w:rsidP="004444C9">
      <w:pPr>
        <w:pStyle w:val="10"/>
        <w:ind w:firstLine="0"/>
      </w:pPr>
    </w:p>
    <w:p w:rsidR="004444C9" w:rsidRDefault="004444C9" w:rsidP="00FF0C4E">
      <w:pPr>
        <w:pStyle w:val="10"/>
        <w:numPr>
          <w:ilvl w:val="0"/>
          <w:numId w:val="20"/>
        </w:numPr>
      </w:pPr>
      <w:r>
        <w:rPr>
          <w:rFonts w:hint="eastAsia"/>
        </w:rPr>
        <w:t>报表样式：</w:t>
      </w:r>
    </w:p>
    <w:p w:rsidR="004444C9" w:rsidRPr="004444C9" w:rsidRDefault="004444C9" w:rsidP="004444C9">
      <w:pPr>
        <w:pStyle w:val="10"/>
      </w:pPr>
    </w:p>
    <w:p w:rsidR="00D53B4F" w:rsidRDefault="00D25F62" w:rsidP="00D53B4F">
      <w:pPr>
        <w:pStyle w:val="3"/>
      </w:pPr>
      <w:bookmarkStart w:id="295" w:name="_Toc511487966"/>
      <w:r>
        <w:rPr>
          <w:rFonts w:hint="eastAsia"/>
        </w:rPr>
        <w:t>统计报表</w:t>
      </w:r>
      <w:bookmarkEnd w:id="295"/>
    </w:p>
    <w:p w:rsidR="00D53B4F" w:rsidRPr="00D53B4F" w:rsidRDefault="00D25F62" w:rsidP="00670B92">
      <w:pPr>
        <w:pStyle w:val="4"/>
      </w:pPr>
      <w:bookmarkStart w:id="296" w:name="_Toc511487967"/>
      <w:r>
        <w:rPr>
          <w:rFonts w:hint="eastAsia"/>
        </w:rPr>
        <w:t>事故统计</w:t>
      </w:r>
      <w:bookmarkEnd w:id="296"/>
    </w:p>
    <w:p w:rsidR="00D53B4F" w:rsidRDefault="00D53B4F" w:rsidP="00FF0C4E">
      <w:pPr>
        <w:pStyle w:val="10"/>
        <w:numPr>
          <w:ilvl w:val="0"/>
          <w:numId w:val="8"/>
        </w:numPr>
      </w:pPr>
      <w:r>
        <w:rPr>
          <w:rFonts w:hint="eastAsia"/>
        </w:rPr>
        <w:t>功能说明：</w:t>
      </w:r>
    </w:p>
    <w:p w:rsidR="00AA1860" w:rsidRDefault="00AA1860" w:rsidP="00AA1860">
      <w:pPr>
        <w:pStyle w:val="10"/>
        <w:ind w:left="840" w:firstLine="0"/>
      </w:pPr>
      <w:r>
        <w:rPr>
          <w:rFonts w:hint="eastAsia"/>
        </w:rPr>
        <w:t xml:space="preserve">    </w:t>
      </w:r>
      <w:r>
        <w:rPr>
          <w:rFonts w:hint="eastAsia"/>
        </w:rPr>
        <w:t>按要求统计上报，数据录入表单后，自动生成报表，可导出</w:t>
      </w:r>
      <w:r>
        <w:rPr>
          <w:rFonts w:hint="eastAsia"/>
        </w:rPr>
        <w:t>EXCEL</w:t>
      </w:r>
      <w:r>
        <w:rPr>
          <w:rFonts w:hint="eastAsia"/>
        </w:rPr>
        <w:t>。</w:t>
      </w:r>
      <w:r>
        <w:t xml:space="preserve"> </w:t>
      </w:r>
    </w:p>
    <w:p w:rsidR="00D53B4F" w:rsidRDefault="00D53B4F" w:rsidP="00DD52E5">
      <w:pPr>
        <w:pStyle w:val="af7"/>
        <w:numPr>
          <w:ilvl w:val="0"/>
          <w:numId w:val="8"/>
        </w:numPr>
        <w:spacing w:afterLines="25" w:after="60" w:line="360" w:lineRule="auto"/>
        <w:ind w:firstLineChars="0"/>
        <w:jc w:val="left"/>
      </w:pPr>
      <w:r>
        <w:rPr>
          <w:rFonts w:hint="eastAsia"/>
        </w:rPr>
        <w:t>流程说明：</w:t>
      </w:r>
      <w:r w:rsidR="008C2B5E">
        <w:rPr>
          <w:rFonts w:hint="eastAsia"/>
        </w:rPr>
        <w:t>（无）</w:t>
      </w:r>
    </w:p>
    <w:p w:rsidR="00D53B4F" w:rsidRDefault="00D53B4F" w:rsidP="00FF0C4E">
      <w:pPr>
        <w:pStyle w:val="10"/>
        <w:numPr>
          <w:ilvl w:val="0"/>
          <w:numId w:val="8"/>
        </w:numPr>
      </w:pPr>
      <w:r>
        <w:rPr>
          <w:rFonts w:hint="eastAsia"/>
        </w:rPr>
        <w:t>报表样式：</w:t>
      </w:r>
      <w:r w:rsidR="008C2B5E">
        <w:rPr>
          <w:rFonts w:hint="eastAsia"/>
        </w:rPr>
        <w:t>（无）</w:t>
      </w:r>
    </w:p>
    <w:p w:rsidR="00D53B4F" w:rsidRDefault="00A1056F" w:rsidP="00A1056F">
      <w:pPr>
        <w:pStyle w:val="4"/>
      </w:pPr>
      <w:bookmarkStart w:id="297" w:name="_Toc511487968"/>
      <w:r>
        <w:rPr>
          <w:rFonts w:hint="eastAsia"/>
        </w:rPr>
        <w:t>不合格项统计</w:t>
      </w:r>
      <w:bookmarkEnd w:id="297"/>
    </w:p>
    <w:p w:rsidR="00AA1860" w:rsidRDefault="00814A9B" w:rsidP="00FF0C4E">
      <w:pPr>
        <w:pStyle w:val="10"/>
        <w:numPr>
          <w:ilvl w:val="0"/>
          <w:numId w:val="28"/>
        </w:numPr>
        <w:spacing w:line="360" w:lineRule="auto"/>
      </w:pPr>
      <w:r>
        <w:rPr>
          <w:rFonts w:hint="eastAsia"/>
        </w:rPr>
        <w:t>功能说明：</w:t>
      </w:r>
      <w:r>
        <w:rPr>
          <w:rFonts w:hint="eastAsia"/>
        </w:rPr>
        <w:t xml:space="preserve"> </w:t>
      </w:r>
    </w:p>
    <w:p w:rsidR="00AA1860" w:rsidRDefault="00AA1860" w:rsidP="00AA1860">
      <w:pPr>
        <w:pStyle w:val="10"/>
        <w:ind w:left="1260" w:firstLine="0"/>
      </w:pPr>
      <w:r>
        <w:rPr>
          <w:rFonts w:hint="eastAsia"/>
        </w:rPr>
        <w:t>按要求统计上报，数据录入表单后，自动生成报表，可导出</w:t>
      </w:r>
      <w:r>
        <w:rPr>
          <w:rFonts w:hint="eastAsia"/>
        </w:rPr>
        <w:t>EXCEL</w:t>
      </w:r>
      <w:r>
        <w:rPr>
          <w:rFonts w:hint="eastAsia"/>
        </w:rPr>
        <w:t>。</w:t>
      </w:r>
      <w:r>
        <w:t xml:space="preserve"> </w:t>
      </w:r>
    </w:p>
    <w:p w:rsidR="00814A9B" w:rsidRDefault="00814A9B" w:rsidP="00AA1860">
      <w:pPr>
        <w:pStyle w:val="10"/>
        <w:spacing w:line="360" w:lineRule="auto"/>
        <w:ind w:left="1260" w:firstLine="0"/>
      </w:pPr>
      <w:r>
        <w:rPr>
          <w:rFonts w:hint="eastAsia"/>
        </w:rPr>
        <w:t xml:space="preserve">  </w:t>
      </w:r>
    </w:p>
    <w:p w:rsidR="00814A9B" w:rsidRDefault="00814A9B" w:rsidP="00FF0C4E">
      <w:pPr>
        <w:pStyle w:val="af7"/>
        <w:numPr>
          <w:ilvl w:val="0"/>
          <w:numId w:val="28"/>
        </w:numPr>
        <w:spacing w:line="360" w:lineRule="auto"/>
        <w:ind w:firstLineChars="0"/>
      </w:pPr>
      <w:r>
        <w:rPr>
          <w:rFonts w:hint="eastAsia"/>
        </w:rPr>
        <w:t>流程说明：（未提供）</w:t>
      </w:r>
    </w:p>
    <w:p w:rsidR="00814A9B" w:rsidRPr="007A72CA" w:rsidRDefault="00814A9B" w:rsidP="00FF0C4E">
      <w:pPr>
        <w:pStyle w:val="af7"/>
        <w:numPr>
          <w:ilvl w:val="0"/>
          <w:numId w:val="28"/>
        </w:numPr>
        <w:spacing w:line="360" w:lineRule="auto"/>
        <w:ind w:firstLineChars="0"/>
        <w:rPr>
          <w:rFonts w:ascii="宋体" w:hAnsi="宋体"/>
          <w:sz w:val="24"/>
        </w:rPr>
      </w:pPr>
      <w:r>
        <w:rPr>
          <w:rFonts w:hint="eastAsia"/>
        </w:rPr>
        <w:t>报表样式：</w:t>
      </w:r>
    </w:p>
    <w:p w:rsidR="00814A9B" w:rsidRPr="00814A9B" w:rsidRDefault="00814A9B" w:rsidP="00814A9B">
      <w:pPr>
        <w:pStyle w:val="10"/>
      </w:pPr>
    </w:p>
    <w:p w:rsidR="00A1056F" w:rsidRDefault="00A1056F" w:rsidP="00A1056F">
      <w:pPr>
        <w:pStyle w:val="4"/>
      </w:pPr>
      <w:bookmarkStart w:id="298" w:name="_Toc511487969"/>
      <w:r>
        <w:rPr>
          <w:rFonts w:hint="eastAsia"/>
        </w:rPr>
        <w:t>公司级安全环保周报、月报、年报</w:t>
      </w:r>
      <w:bookmarkEnd w:id="298"/>
    </w:p>
    <w:p w:rsidR="00AA1860" w:rsidRDefault="00814A9B" w:rsidP="00FF0C4E">
      <w:pPr>
        <w:pStyle w:val="10"/>
        <w:numPr>
          <w:ilvl w:val="0"/>
          <w:numId w:val="29"/>
        </w:numPr>
        <w:spacing w:line="360" w:lineRule="auto"/>
      </w:pPr>
      <w:r>
        <w:rPr>
          <w:rFonts w:hint="eastAsia"/>
        </w:rPr>
        <w:t>功能说明：</w:t>
      </w:r>
      <w:r>
        <w:rPr>
          <w:rFonts w:hint="eastAsia"/>
        </w:rPr>
        <w:t xml:space="preserve">   </w:t>
      </w:r>
    </w:p>
    <w:p w:rsidR="00AA1860" w:rsidRPr="00AA1860" w:rsidRDefault="00AA1860" w:rsidP="00AA1860">
      <w:pPr>
        <w:pStyle w:val="10"/>
        <w:spacing w:line="360" w:lineRule="auto"/>
        <w:ind w:left="1284" w:firstLine="0"/>
      </w:pPr>
      <w:r>
        <w:rPr>
          <w:rFonts w:hint="eastAsia"/>
        </w:rPr>
        <w:t>按要求统计上报，数据录入表单后，自动生成报表，可导出</w:t>
      </w:r>
      <w:r>
        <w:rPr>
          <w:rFonts w:hint="eastAsia"/>
        </w:rPr>
        <w:t>EXCEL</w:t>
      </w:r>
      <w:r>
        <w:rPr>
          <w:rFonts w:hint="eastAsia"/>
        </w:rPr>
        <w:t>。</w:t>
      </w:r>
      <w:r>
        <w:t xml:space="preserve"> </w:t>
      </w:r>
    </w:p>
    <w:p w:rsidR="00814A9B" w:rsidRDefault="00814A9B" w:rsidP="00FF0C4E">
      <w:pPr>
        <w:pStyle w:val="af7"/>
        <w:numPr>
          <w:ilvl w:val="0"/>
          <w:numId w:val="29"/>
        </w:numPr>
        <w:spacing w:line="360" w:lineRule="auto"/>
        <w:ind w:firstLineChars="0"/>
      </w:pPr>
      <w:r>
        <w:rPr>
          <w:rFonts w:hint="eastAsia"/>
        </w:rPr>
        <w:t>流程说明：（未提供）</w:t>
      </w:r>
    </w:p>
    <w:p w:rsidR="00814A9B" w:rsidRPr="007A72CA" w:rsidRDefault="00814A9B" w:rsidP="00FF0C4E">
      <w:pPr>
        <w:pStyle w:val="af7"/>
        <w:numPr>
          <w:ilvl w:val="0"/>
          <w:numId w:val="29"/>
        </w:numPr>
        <w:spacing w:line="360" w:lineRule="auto"/>
        <w:ind w:firstLineChars="0"/>
        <w:rPr>
          <w:rFonts w:ascii="宋体" w:hAnsi="宋体"/>
          <w:sz w:val="24"/>
        </w:rPr>
      </w:pPr>
      <w:r>
        <w:rPr>
          <w:rFonts w:hint="eastAsia"/>
        </w:rPr>
        <w:t>报表样式：</w:t>
      </w:r>
    </w:p>
    <w:p w:rsidR="00814A9B" w:rsidRPr="00814A9B" w:rsidRDefault="00814A9B" w:rsidP="00814A9B">
      <w:pPr>
        <w:pStyle w:val="10"/>
      </w:pPr>
    </w:p>
    <w:p w:rsidR="00A1056F" w:rsidRDefault="00A1056F" w:rsidP="00A1056F">
      <w:pPr>
        <w:pStyle w:val="4"/>
      </w:pPr>
      <w:bookmarkStart w:id="299" w:name="_Toc511487970"/>
      <w:r>
        <w:rPr>
          <w:rFonts w:hint="eastAsia"/>
        </w:rPr>
        <w:lastRenderedPageBreak/>
        <w:t>重要环境因素清单</w:t>
      </w:r>
      <w:bookmarkEnd w:id="299"/>
    </w:p>
    <w:p w:rsidR="00814A9B" w:rsidRDefault="00814A9B" w:rsidP="00FF0C4E">
      <w:pPr>
        <w:pStyle w:val="10"/>
        <w:numPr>
          <w:ilvl w:val="0"/>
          <w:numId w:val="30"/>
        </w:numPr>
        <w:spacing w:line="360" w:lineRule="auto"/>
      </w:pPr>
      <w:r>
        <w:rPr>
          <w:rFonts w:hint="eastAsia"/>
        </w:rPr>
        <w:t>功能说明：</w:t>
      </w:r>
      <w:r>
        <w:rPr>
          <w:rFonts w:hint="eastAsia"/>
        </w:rPr>
        <w:t xml:space="preserve">   </w:t>
      </w:r>
    </w:p>
    <w:p w:rsidR="00AA1860" w:rsidRDefault="00AA1860" w:rsidP="00AA1860">
      <w:pPr>
        <w:pStyle w:val="10"/>
        <w:ind w:left="1284" w:firstLine="0"/>
      </w:pPr>
      <w:r>
        <w:rPr>
          <w:rFonts w:hint="eastAsia"/>
        </w:rPr>
        <w:t xml:space="preserve"> </w:t>
      </w:r>
      <w:r>
        <w:rPr>
          <w:rFonts w:hint="eastAsia"/>
        </w:rPr>
        <w:t>按要求统计上报，数据录入表单后，自动生成报表，可导出</w:t>
      </w:r>
      <w:r>
        <w:rPr>
          <w:rFonts w:hint="eastAsia"/>
        </w:rPr>
        <w:t>EXCEL</w:t>
      </w:r>
      <w:r>
        <w:rPr>
          <w:rFonts w:hint="eastAsia"/>
        </w:rPr>
        <w:t>。</w:t>
      </w:r>
      <w:r>
        <w:t xml:space="preserve"> </w:t>
      </w:r>
    </w:p>
    <w:p w:rsidR="00AA1860" w:rsidRPr="00AA1860" w:rsidRDefault="00AA1860" w:rsidP="00AA1860">
      <w:pPr>
        <w:pStyle w:val="10"/>
        <w:spacing w:line="360" w:lineRule="auto"/>
        <w:ind w:left="1284" w:firstLine="0"/>
      </w:pPr>
    </w:p>
    <w:p w:rsidR="00814A9B" w:rsidRDefault="00814A9B" w:rsidP="00FF0C4E">
      <w:pPr>
        <w:pStyle w:val="af7"/>
        <w:numPr>
          <w:ilvl w:val="0"/>
          <w:numId w:val="30"/>
        </w:numPr>
        <w:spacing w:line="360" w:lineRule="auto"/>
        <w:ind w:firstLineChars="0"/>
      </w:pPr>
      <w:r>
        <w:rPr>
          <w:rFonts w:hint="eastAsia"/>
        </w:rPr>
        <w:t>流程说明：（未提供）</w:t>
      </w:r>
    </w:p>
    <w:p w:rsidR="00814A9B" w:rsidRPr="007A72CA" w:rsidRDefault="00814A9B" w:rsidP="00FF0C4E">
      <w:pPr>
        <w:pStyle w:val="af7"/>
        <w:numPr>
          <w:ilvl w:val="0"/>
          <w:numId w:val="30"/>
        </w:numPr>
        <w:spacing w:line="360" w:lineRule="auto"/>
        <w:ind w:firstLineChars="0"/>
        <w:rPr>
          <w:rFonts w:ascii="宋体" w:hAnsi="宋体"/>
          <w:sz w:val="24"/>
        </w:rPr>
      </w:pPr>
      <w:r>
        <w:rPr>
          <w:rFonts w:hint="eastAsia"/>
        </w:rPr>
        <w:t>报表样式：</w:t>
      </w:r>
    </w:p>
    <w:p w:rsidR="00814A9B" w:rsidRPr="00814A9B" w:rsidRDefault="00814A9B" w:rsidP="00814A9B">
      <w:pPr>
        <w:pStyle w:val="10"/>
      </w:pPr>
    </w:p>
    <w:p w:rsidR="00A1056F" w:rsidRDefault="00A1056F" w:rsidP="00A1056F">
      <w:pPr>
        <w:pStyle w:val="4"/>
      </w:pPr>
      <w:bookmarkStart w:id="300" w:name="_Toc511487971"/>
      <w:r>
        <w:rPr>
          <w:rFonts w:hint="eastAsia"/>
        </w:rPr>
        <w:t>重大风险源清单</w:t>
      </w:r>
      <w:bookmarkEnd w:id="300"/>
    </w:p>
    <w:p w:rsidR="00256920" w:rsidRDefault="00814A9B" w:rsidP="00FF0C4E">
      <w:pPr>
        <w:pStyle w:val="10"/>
        <w:numPr>
          <w:ilvl w:val="0"/>
          <w:numId w:val="31"/>
        </w:numPr>
        <w:spacing w:line="360" w:lineRule="auto"/>
      </w:pPr>
      <w:r>
        <w:rPr>
          <w:rFonts w:hint="eastAsia"/>
        </w:rPr>
        <w:t>功能说明：</w:t>
      </w:r>
      <w:r w:rsidR="00AA1860">
        <w:rPr>
          <w:rFonts w:hint="eastAsia"/>
        </w:rPr>
        <w:t xml:space="preserve">  </w:t>
      </w:r>
    </w:p>
    <w:p w:rsidR="00AA1860" w:rsidRDefault="00AA1860" w:rsidP="00AA1860">
      <w:pPr>
        <w:pStyle w:val="10"/>
        <w:ind w:left="1284" w:firstLine="0"/>
      </w:pPr>
      <w:r>
        <w:rPr>
          <w:rFonts w:hint="eastAsia"/>
        </w:rPr>
        <w:t>按要求统计上报，数据录入表单后，自动生成报表，可导出</w:t>
      </w:r>
      <w:r>
        <w:rPr>
          <w:rFonts w:hint="eastAsia"/>
        </w:rPr>
        <w:t>EXCEL</w:t>
      </w:r>
      <w:r>
        <w:rPr>
          <w:rFonts w:hint="eastAsia"/>
        </w:rPr>
        <w:t>。</w:t>
      </w:r>
      <w:r>
        <w:t xml:space="preserve"> </w:t>
      </w:r>
    </w:p>
    <w:p w:rsidR="00AA1860" w:rsidRPr="00AA1860" w:rsidRDefault="00AA1860" w:rsidP="00AA1860">
      <w:pPr>
        <w:pStyle w:val="10"/>
        <w:spacing w:line="360" w:lineRule="auto"/>
        <w:ind w:left="1284" w:firstLine="0"/>
      </w:pPr>
    </w:p>
    <w:p w:rsidR="00814A9B" w:rsidRDefault="00814A9B" w:rsidP="00FF0C4E">
      <w:pPr>
        <w:pStyle w:val="af7"/>
        <w:numPr>
          <w:ilvl w:val="0"/>
          <w:numId w:val="31"/>
        </w:numPr>
        <w:spacing w:line="360" w:lineRule="auto"/>
        <w:ind w:firstLineChars="0"/>
      </w:pPr>
      <w:r>
        <w:rPr>
          <w:rFonts w:hint="eastAsia"/>
        </w:rPr>
        <w:t>流程说明：（未提供）</w:t>
      </w:r>
    </w:p>
    <w:p w:rsidR="00814A9B" w:rsidRPr="007A72CA" w:rsidRDefault="00814A9B" w:rsidP="00FF0C4E">
      <w:pPr>
        <w:pStyle w:val="af7"/>
        <w:numPr>
          <w:ilvl w:val="0"/>
          <w:numId w:val="31"/>
        </w:numPr>
        <w:spacing w:line="360" w:lineRule="auto"/>
        <w:ind w:firstLineChars="0"/>
        <w:rPr>
          <w:rFonts w:ascii="宋体" w:hAnsi="宋体"/>
          <w:sz w:val="24"/>
        </w:rPr>
      </w:pPr>
      <w:r>
        <w:rPr>
          <w:rFonts w:hint="eastAsia"/>
        </w:rPr>
        <w:t>报表样式：</w:t>
      </w:r>
    </w:p>
    <w:p w:rsidR="00814A9B" w:rsidRPr="00814A9B" w:rsidRDefault="00814A9B" w:rsidP="00814A9B">
      <w:pPr>
        <w:pStyle w:val="10"/>
      </w:pPr>
    </w:p>
    <w:p w:rsidR="00A1056F" w:rsidRDefault="00A1056F" w:rsidP="00A1056F">
      <w:pPr>
        <w:pStyle w:val="4"/>
      </w:pPr>
      <w:bookmarkStart w:id="301" w:name="_Toc511487972"/>
      <w:r>
        <w:rPr>
          <w:rFonts w:hint="eastAsia"/>
        </w:rPr>
        <w:t>安全环保隐患统计</w:t>
      </w:r>
      <w:bookmarkEnd w:id="301"/>
    </w:p>
    <w:p w:rsidR="00E5736F" w:rsidRDefault="00814A9B" w:rsidP="00FF0C4E">
      <w:pPr>
        <w:pStyle w:val="10"/>
        <w:numPr>
          <w:ilvl w:val="0"/>
          <w:numId w:val="32"/>
        </w:numPr>
        <w:spacing w:line="360" w:lineRule="auto"/>
      </w:pPr>
      <w:r>
        <w:rPr>
          <w:rFonts w:hint="eastAsia"/>
        </w:rPr>
        <w:t>功能说明：</w:t>
      </w:r>
    </w:p>
    <w:p w:rsidR="00E5736F" w:rsidRDefault="00E5736F" w:rsidP="00E5736F">
      <w:pPr>
        <w:pStyle w:val="10"/>
        <w:ind w:left="1284" w:firstLine="0"/>
      </w:pPr>
      <w:r>
        <w:rPr>
          <w:rFonts w:hint="eastAsia"/>
        </w:rPr>
        <w:t>按要求统计上报，数据录入表单后，自动生成报表，可导出</w:t>
      </w:r>
      <w:r>
        <w:rPr>
          <w:rFonts w:hint="eastAsia"/>
        </w:rPr>
        <w:t>EXCEL</w:t>
      </w:r>
      <w:r>
        <w:rPr>
          <w:rFonts w:hint="eastAsia"/>
        </w:rPr>
        <w:t>。</w:t>
      </w:r>
      <w:r>
        <w:t xml:space="preserve"> </w:t>
      </w:r>
    </w:p>
    <w:p w:rsidR="00814A9B" w:rsidRDefault="00814A9B" w:rsidP="00E5736F">
      <w:pPr>
        <w:pStyle w:val="10"/>
        <w:spacing w:line="360" w:lineRule="auto"/>
        <w:ind w:left="1284" w:firstLine="0"/>
      </w:pPr>
      <w:r>
        <w:rPr>
          <w:rFonts w:hint="eastAsia"/>
        </w:rPr>
        <w:t xml:space="preserve">   </w:t>
      </w:r>
    </w:p>
    <w:p w:rsidR="00814A9B" w:rsidRDefault="00814A9B" w:rsidP="00FF0C4E">
      <w:pPr>
        <w:pStyle w:val="af7"/>
        <w:numPr>
          <w:ilvl w:val="0"/>
          <w:numId w:val="32"/>
        </w:numPr>
        <w:spacing w:line="360" w:lineRule="auto"/>
        <w:ind w:firstLineChars="0"/>
      </w:pPr>
      <w:r>
        <w:rPr>
          <w:rFonts w:hint="eastAsia"/>
        </w:rPr>
        <w:t>流程说明：（未提供）</w:t>
      </w:r>
    </w:p>
    <w:p w:rsidR="00814A9B" w:rsidRPr="007A72CA" w:rsidRDefault="00814A9B" w:rsidP="00FF0C4E">
      <w:pPr>
        <w:pStyle w:val="af7"/>
        <w:numPr>
          <w:ilvl w:val="0"/>
          <w:numId w:val="32"/>
        </w:numPr>
        <w:spacing w:line="360" w:lineRule="auto"/>
        <w:ind w:firstLineChars="0"/>
        <w:rPr>
          <w:rFonts w:ascii="宋体" w:hAnsi="宋体"/>
          <w:sz w:val="24"/>
        </w:rPr>
      </w:pPr>
      <w:r>
        <w:rPr>
          <w:rFonts w:hint="eastAsia"/>
        </w:rPr>
        <w:t>报表样式：</w:t>
      </w:r>
    </w:p>
    <w:p w:rsidR="00814A9B" w:rsidRPr="00814A9B" w:rsidRDefault="00814A9B" w:rsidP="00814A9B">
      <w:pPr>
        <w:pStyle w:val="10"/>
      </w:pPr>
    </w:p>
    <w:p w:rsidR="00A1056F" w:rsidRDefault="00A1056F" w:rsidP="00A1056F">
      <w:pPr>
        <w:pStyle w:val="4"/>
      </w:pPr>
      <w:bookmarkStart w:id="302" w:name="_Toc511487973"/>
      <w:r>
        <w:rPr>
          <w:rFonts w:hint="eastAsia"/>
        </w:rPr>
        <w:t>安全环保考核统计</w:t>
      </w:r>
      <w:bookmarkEnd w:id="302"/>
    </w:p>
    <w:p w:rsidR="00814A9B" w:rsidRDefault="00814A9B" w:rsidP="00FF0C4E">
      <w:pPr>
        <w:pStyle w:val="10"/>
        <w:numPr>
          <w:ilvl w:val="0"/>
          <w:numId w:val="33"/>
        </w:numPr>
        <w:spacing w:line="360" w:lineRule="auto"/>
      </w:pPr>
      <w:r>
        <w:rPr>
          <w:rFonts w:hint="eastAsia"/>
        </w:rPr>
        <w:t>功能说明：</w:t>
      </w:r>
    </w:p>
    <w:p w:rsidR="00374C38" w:rsidRDefault="00374C38" w:rsidP="00374C38">
      <w:pPr>
        <w:pStyle w:val="10"/>
        <w:ind w:left="1284" w:firstLine="0"/>
      </w:pPr>
      <w:r>
        <w:rPr>
          <w:rFonts w:hint="eastAsia"/>
        </w:rPr>
        <w:t>按要求统计上报，数据录入表单后，自动生成报表，可导出</w:t>
      </w:r>
      <w:r>
        <w:rPr>
          <w:rFonts w:hint="eastAsia"/>
        </w:rPr>
        <w:t>EXCEL</w:t>
      </w:r>
      <w:r>
        <w:rPr>
          <w:rFonts w:hint="eastAsia"/>
        </w:rPr>
        <w:t>。</w:t>
      </w:r>
      <w:r>
        <w:t xml:space="preserve"> </w:t>
      </w:r>
    </w:p>
    <w:p w:rsidR="00374C38" w:rsidRPr="00374C38" w:rsidRDefault="00374C38" w:rsidP="00374C38">
      <w:pPr>
        <w:pStyle w:val="10"/>
        <w:spacing w:line="360" w:lineRule="auto"/>
        <w:ind w:left="1284" w:firstLine="0"/>
      </w:pPr>
    </w:p>
    <w:p w:rsidR="00814A9B" w:rsidRDefault="00814A9B" w:rsidP="00FF0C4E">
      <w:pPr>
        <w:pStyle w:val="af7"/>
        <w:numPr>
          <w:ilvl w:val="0"/>
          <w:numId w:val="33"/>
        </w:numPr>
        <w:spacing w:line="360" w:lineRule="auto"/>
        <w:ind w:firstLineChars="0"/>
      </w:pPr>
      <w:r>
        <w:rPr>
          <w:rFonts w:hint="eastAsia"/>
        </w:rPr>
        <w:t>流程说明：（未提供）</w:t>
      </w:r>
    </w:p>
    <w:p w:rsidR="00814A9B" w:rsidRPr="007A72CA" w:rsidRDefault="00814A9B" w:rsidP="00FF0C4E">
      <w:pPr>
        <w:pStyle w:val="af7"/>
        <w:numPr>
          <w:ilvl w:val="0"/>
          <w:numId w:val="33"/>
        </w:numPr>
        <w:spacing w:line="360" w:lineRule="auto"/>
        <w:ind w:firstLineChars="0"/>
        <w:rPr>
          <w:rFonts w:ascii="宋体" w:hAnsi="宋体"/>
          <w:sz w:val="24"/>
        </w:rPr>
      </w:pPr>
      <w:r>
        <w:rPr>
          <w:rFonts w:hint="eastAsia"/>
        </w:rPr>
        <w:t>报表样式：</w:t>
      </w:r>
    </w:p>
    <w:p w:rsidR="00814A9B" w:rsidRPr="00814A9B" w:rsidRDefault="00814A9B" w:rsidP="00814A9B">
      <w:pPr>
        <w:pStyle w:val="10"/>
      </w:pPr>
    </w:p>
    <w:p w:rsidR="00A1056F" w:rsidRDefault="00A1056F" w:rsidP="00A1056F">
      <w:pPr>
        <w:pStyle w:val="4"/>
      </w:pPr>
      <w:bookmarkStart w:id="303" w:name="_Toc511487974"/>
      <w:r>
        <w:rPr>
          <w:rFonts w:hint="eastAsia"/>
        </w:rPr>
        <w:t>安全环保专项方案统计</w:t>
      </w:r>
      <w:bookmarkEnd w:id="303"/>
    </w:p>
    <w:p w:rsidR="006856A2" w:rsidRDefault="00814A9B" w:rsidP="00FF0C4E">
      <w:pPr>
        <w:pStyle w:val="10"/>
        <w:numPr>
          <w:ilvl w:val="0"/>
          <w:numId w:val="34"/>
        </w:numPr>
        <w:spacing w:line="360" w:lineRule="auto"/>
      </w:pPr>
      <w:r>
        <w:rPr>
          <w:rFonts w:hint="eastAsia"/>
        </w:rPr>
        <w:t>功能说明：</w:t>
      </w:r>
      <w:r>
        <w:rPr>
          <w:rFonts w:hint="eastAsia"/>
        </w:rPr>
        <w:t xml:space="preserve"> </w:t>
      </w:r>
    </w:p>
    <w:p w:rsidR="006856A2" w:rsidRDefault="006856A2" w:rsidP="006856A2">
      <w:pPr>
        <w:pStyle w:val="10"/>
        <w:ind w:left="1284" w:firstLine="0"/>
      </w:pPr>
      <w:r>
        <w:rPr>
          <w:rFonts w:hint="eastAsia"/>
        </w:rPr>
        <w:t>按要求统计上报，数据录入表单后，自动生成报表，可导出</w:t>
      </w:r>
      <w:r>
        <w:rPr>
          <w:rFonts w:hint="eastAsia"/>
        </w:rPr>
        <w:t>EXCEL</w:t>
      </w:r>
      <w:r>
        <w:rPr>
          <w:rFonts w:hint="eastAsia"/>
        </w:rPr>
        <w:t>。</w:t>
      </w:r>
      <w:r>
        <w:t xml:space="preserve"> </w:t>
      </w:r>
    </w:p>
    <w:p w:rsidR="00814A9B" w:rsidRDefault="00814A9B" w:rsidP="006856A2">
      <w:pPr>
        <w:pStyle w:val="10"/>
        <w:spacing w:line="360" w:lineRule="auto"/>
        <w:ind w:left="1284" w:firstLine="0"/>
      </w:pPr>
      <w:r>
        <w:rPr>
          <w:rFonts w:hint="eastAsia"/>
        </w:rPr>
        <w:lastRenderedPageBreak/>
        <w:t xml:space="preserve">  </w:t>
      </w:r>
    </w:p>
    <w:p w:rsidR="00814A9B" w:rsidRDefault="00814A9B" w:rsidP="00FF0C4E">
      <w:pPr>
        <w:pStyle w:val="af7"/>
        <w:numPr>
          <w:ilvl w:val="0"/>
          <w:numId w:val="34"/>
        </w:numPr>
        <w:spacing w:line="360" w:lineRule="auto"/>
        <w:ind w:firstLineChars="0"/>
      </w:pPr>
      <w:r>
        <w:rPr>
          <w:rFonts w:hint="eastAsia"/>
        </w:rPr>
        <w:t>流程说明：（未提供）</w:t>
      </w:r>
    </w:p>
    <w:p w:rsidR="00814A9B" w:rsidRPr="007A72CA" w:rsidRDefault="00814A9B" w:rsidP="00FF0C4E">
      <w:pPr>
        <w:pStyle w:val="af7"/>
        <w:numPr>
          <w:ilvl w:val="0"/>
          <w:numId w:val="34"/>
        </w:numPr>
        <w:spacing w:line="360" w:lineRule="auto"/>
        <w:ind w:firstLineChars="0"/>
        <w:rPr>
          <w:rFonts w:ascii="宋体" w:hAnsi="宋体"/>
          <w:sz w:val="24"/>
        </w:rPr>
      </w:pPr>
      <w:r>
        <w:rPr>
          <w:rFonts w:hint="eastAsia"/>
        </w:rPr>
        <w:t>报表样式：</w:t>
      </w:r>
    </w:p>
    <w:p w:rsidR="00814A9B" w:rsidRPr="00814A9B" w:rsidRDefault="00814A9B" w:rsidP="00814A9B">
      <w:pPr>
        <w:pStyle w:val="10"/>
      </w:pPr>
    </w:p>
    <w:sectPr w:rsidR="00814A9B" w:rsidRPr="00814A9B" w:rsidSect="0079499D">
      <w:headerReference w:type="default" r:id="rId12"/>
      <w:footerReference w:type="default" r:id="rId13"/>
      <w:pgSz w:w="11906" w:h="16838"/>
      <w:pgMar w:top="567" w:right="1089" w:bottom="567" w:left="1134" w:header="851" w:footer="567" w:gutter="0"/>
      <w:cols w:space="720"/>
      <w:docGrid w:linePitch="29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5ED8" w:rsidRDefault="000F5ED8">
      <w:r>
        <w:separator/>
      </w:r>
    </w:p>
  </w:endnote>
  <w:endnote w:type="continuationSeparator" w:id="0">
    <w:p w:rsidR="000F5ED8" w:rsidRDefault="000F5E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Tms Rmn">
    <w:panose1 w:val="02020603040505020304"/>
    <w:charset w:val="00"/>
    <w:family w:val="roman"/>
    <w:notTrueType/>
    <w:pitch w:val="variable"/>
    <w:sig w:usb0="00000003" w:usb1="00000000" w:usb2="00000000" w:usb3="00000000" w:csb0="00000001" w:csb1="00000000"/>
  </w:font>
  <w:font w:name="仿宋_GB2312">
    <w:altName w:val="仿宋"/>
    <w:charset w:val="86"/>
    <w:family w:val="swiss"/>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604B" w:rsidRDefault="0061604B">
    <w:pPr>
      <w:pStyle w:val="a7"/>
      <w:framePr w:h="0" w:wrap="around" w:vAnchor="text" w:hAnchor="margin" w:xAlign="outside" w:y="1"/>
      <w:rPr>
        <w:rStyle w:val="12"/>
      </w:rPr>
    </w:pPr>
    <w:r>
      <w:fldChar w:fldCharType="begin"/>
    </w:r>
    <w:r>
      <w:rPr>
        <w:rStyle w:val="12"/>
      </w:rPr>
      <w:instrText xml:space="preserve">PAGE  </w:instrText>
    </w:r>
    <w:r>
      <w:fldChar w:fldCharType="end"/>
    </w:r>
  </w:p>
  <w:p w:rsidR="0061604B" w:rsidRDefault="0061604B">
    <w:pPr>
      <w:pStyle w:val="a7"/>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604B" w:rsidRDefault="0061604B">
    <w:pPr>
      <w:pStyle w:val="a7"/>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604B" w:rsidRDefault="0061604B">
    <w:pPr>
      <w:pStyle w:val="a7"/>
      <w:jc w:val="right"/>
    </w:pPr>
    <w:r>
      <w:rPr>
        <w:rFonts w:hint="eastAsia"/>
      </w:rPr>
      <w:t>第</w:t>
    </w:r>
    <w:r>
      <w:fldChar w:fldCharType="begin"/>
    </w:r>
    <w:r>
      <w:instrText>PAGE   \* MERGEFORMAT</w:instrText>
    </w:r>
    <w:r>
      <w:fldChar w:fldCharType="separate"/>
    </w:r>
    <w:r w:rsidR="008F4E91" w:rsidRPr="008F4E91">
      <w:rPr>
        <w:noProof/>
        <w:lang w:val="zh-CN"/>
      </w:rPr>
      <w:t>11</w:t>
    </w:r>
    <w:r>
      <w:rPr>
        <w:noProof/>
        <w:lang w:val="zh-CN"/>
      </w:rPr>
      <w:fldChar w:fldCharType="end"/>
    </w:r>
    <w:r>
      <w:rPr>
        <w:rFonts w:hint="eastAsia"/>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5ED8" w:rsidRDefault="000F5ED8">
      <w:r>
        <w:separator/>
      </w:r>
    </w:p>
  </w:footnote>
  <w:footnote w:type="continuationSeparator" w:id="0">
    <w:p w:rsidR="000F5ED8" w:rsidRDefault="000F5ED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604B" w:rsidRDefault="0061604B">
    <w:pPr>
      <w:pStyle w:val="a5"/>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604B" w:rsidRDefault="0061604B">
    <w:pPr>
      <w:pStyle w:val="a5"/>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604B" w:rsidRDefault="0061604B">
    <w:pPr>
      <w:pStyle w:val="a5"/>
      <w:pBdr>
        <w:bottom w:val="none" w:sz="0" w:space="0" w:color="auto"/>
      </w:pBdr>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6"/>
    <w:multiLevelType w:val="multilevel"/>
    <w:tmpl w:val="00000006"/>
    <w:lvl w:ilvl="0">
      <w:start w:val="1"/>
      <w:numFmt w:val="decimal"/>
      <w:pStyle w:val="1"/>
      <w:lvlText w:val="%1"/>
      <w:lvlJc w:val="left"/>
      <w:pPr>
        <w:ind w:left="432" w:hanging="432"/>
      </w:pPr>
      <w:rPr>
        <w:rFonts w:hint="eastAsia"/>
      </w:rPr>
    </w:lvl>
    <w:lvl w:ilvl="1">
      <w:start w:val="1"/>
      <w:numFmt w:val="decimal"/>
      <w:pStyle w:val="2"/>
      <w:lvlText w:val="%1.%2"/>
      <w:lvlJc w:val="left"/>
      <w:pPr>
        <w:ind w:left="576" w:hanging="576"/>
      </w:pPr>
      <w:rPr>
        <w:rFonts w:hint="eastAsia"/>
      </w:rPr>
    </w:lvl>
    <w:lvl w:ilvl="2">
      <w:start w:val="1"/>
      <w:numFmt w:val="decimal"/>
      <w:pStyle w:val="3"/>
      <w:lvlText w:val="%1.%2.%3"/>
      <w:lvlJc w:val="left"/>
      <w:pPr>
        <w:ind w:left="993" w:hanging="851"/>
      </w:pPr>
      <w:rPr>
        <w:rFonts w:hint="eastAsia"/>
        <w:lang w:val="en-US"/>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1" w15:restartNumberingAfterBreak="0">
    <w:nsid w:val="00000027"/>
    <w:multiLevelType w:val="multilevel"/>
    <w:tmpl w:val="00000027"/>
    <w:lvl w:ilvl="0">
      <w:start w:val="1"/>
      <w:numFmt w:val="decimal"/>
      <w:pStyle w:val="MMTopic1"/>
      <w:suff w:val="space"/>
      <w:lvlText w:val="%1"/>
      <w:lvlJc w:val="left"/>
      <w:pPr>
        <w:ind w:left="0" w:firstLine="0"/>
      </w:pPr>
    </w:lvl>
    <w:lvl w:ilvl="1">
      <w:start w:val="1"/>
      <w:numFmt w:val="decimal"/>
      <w:suff w:val="space"/>
      <w:lvlText w:val="%1.%2"/>
      <w:lvlJc w:val="left"/>
      <w:pPr>
        <w:ind w:left="0" w:firstLine="0"/>
      </w:pPr>
      <w:rPr>
        <w:lang w:val="en-US"/>
      </w:rPr>
    </w:lvl>
    <w:lvl w:ilvl="2">
      <w:start w:val="1"/>
      <w:numFmt w:val="decimal"/>
      <w:suff w:val="space"/>
      <w:lvlText w:val="%1.%2.%3"/>
      <w:lvlJc w:val="left"/>
      <w:pPr>
        <w:ind w:left="0" w:firstLine="0"/>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04FA167E"/>
    <w:multiLevelType w:val="hybridMultilevel"/>
    <w:tmpl w:val="D33422F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B2B1AC9"/>
    <w:multiLevelType w:val="hybridMultilevel"/>
    <w:tmpl w:val="D33422F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DCC0EAA"/>
    <w:multiLevelType w:val="hybridMultilevel"/>
    <w:tmpl w:val="D33422F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55B7D52"/>
    <w:multiLevelType w:val="hybridMultilevel"/>
    <w:tmpl w:val="2F8C5C06"/>
    <w:lvl w:ilvl="0" w:tplc="04090011">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6" w15:restartNumberingAfterBreak="0">
    <w:nsid w:val="197556C2"/>
    <w:multiLevelType w:val="multilevel"/>
    <w:tmpl w:val="0409001D"/>
    <w:styleLink w:val="30"/>
    <w:lvl w:ilvl="0">
      <w:start w:val="3"/>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1D4103F9"/>
    <w:multiLevelType w:val="hybridMultilevel"/>
    <w:tmpl w:val="413AC70A"/>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 w15:restartNumberingAfterBreak="0">
    <w:nsid w:val="1F4F617F"/>
    <w:multiLevelType w:val="hybridMultilevel"/>
    <w:tmpl w:val="0E2E410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22F1257F"/>
    <w:multiLevelType w:val="hybridMultilevel"/>
    <w:tmpl w:val="5F744068"/>
    <w:lvl w:ilvl="0" w:tplc="04090011">
      <w:start w:val="1"/>
      <w:numFmt w:val="decimal"/>
      <w:lvlText w:val="%1)"/>
      <w:lvlJc w:val="left"/>
      <w:pPr>
        <w:ind w:left="1284" w:hanging="420"/>
      </w:pPr>
    </w:lvl>
    <w:lvl w:ilvl="1" w:tplc="04090019" w:tentative="1">
      <w:start w:val="1"/>
      <w:numFmt w:val="lowerLetter"/>
      <w:lvlText w:val="%2)"/>
      <w:lvlJc w:val="left"/>
      <w:pPr>
        <w:ind w:left="1704" w:hanging="420"/>
      </w:pPr>
    </w:lvl>
    <w:lvl w:ilvl="2" w:tplc="0409001B" w:tentative="1">
      <w:start w:val="1"/>
      <w:numFmt w:val="lowerRoman"/>
      <w:lvlText w:val="%3."/>
      <w:lvlJc w:val="right"/>
      <w:pPr>
        <w:ind w:left="2124" w:hanging="420"/>
      </w:pPr>
    </w:lvl>
    <w:lvl w:ilvl="3" w:tplc="0409000F" w:tentative="1">
      <w:start w:val="1"/>
      <w:numFmt w:val="decimal"/>
      <w:lvlText w:val="%4."/>
      <w:lvlJc w:val="left"/>
      <w:pPr>
        <w:ind w:left="2544" w:hanging="420"/>
      </w:pPr>
    </w:lvl>
    <w:lvl w:ilvl="4" w:tplc="04090019" w:tentative="1">
      <w:start w:val="1"/>
      <w:numFmt w:val="lowerLetter"/>
      <w:lvlText w:val="%5)"/>
      <w:lvlJc w:val="left"/>
      <w:pPr>
        <w:ind w:left="2964" w:hanging="420"/>
      </w:pPr>
    </w:lvl>
    <w:lvl w:ilvl="5" w:tplc="0409001B" w:tentative="1">
      <w:start w:val="1"/>
      <w:numFmt w:val="lowerRoman"/>
      <w:lvlText w:val="%6."/>
      <w:lvlJc w:val="right"/>
      <w:pPr>
        <w:ind w:left="3384" w:hanging="420"/>
      </w:pPr>
    </w:lvl>
    <w:lvl w:ilvl="6" w:tplc="0409000F" w:tentative="1">
      <w:start w:val="1"/>
      <w:numFmt w:val="decimal"/>
      <w:lvlText w:val="%7."/>
      <w:lvlJc w:val="left"/>
      <w:pPr>
        <w:ind w:left="3804" w:hanging="420"/>
      </w:pPr>
    </w:lvl>
    <w:lvl w:ilvl="7" w:tplc="04090019" w:tentative="1">
      <w:start w:val="1"/>
      <w:numFmt w:val="lowerLetter"/>
      <w:lvlText w:val="%8)"/>
      <w:lvlJc w:val="left"/>
      <w:pPr>
        <w:ind w:left="4224" w:hanging="420"/>
      </w:pPr>
    </w:lvl>
    <w:lvl w:ilvl="8" w:tplc="0409001B" w:tentative="1">
      <w:start w:val="1"/>
      <w:numFmt w:val="lowerRoman"/>
      <w:lvlText w:val="%9."/>
      <w:lvlJc w:val="right"/>
      <w:pPr>
        <w:ind w:left="4644" w:hanging="420"/>
      </w:pPr>
    </w:lvl>
  </w:abstractNum>
  <w:abstractNum w:abstractNumId="10" w15:restartNumberingAfterBreak="0">
    <w:nsid w:val="23646B11"/>
    <w:multiLevelType w:val="hybridMultilevel"/>
    <w:tmpl w:val="55F277C8"/>
    <w:lvl w:ilvl="0" w:tplc="04090011">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1" w15:restartNumberingAfterBreak="0">
    <w:nsid w:val="260423D8"/>
    <w:multiLevelType w:val="hybridMultilevel"/>
    <w:tmpl w:val="D33422F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2CDF2467"/>
    <w:multiLevelType w:val="hybridMultilevel"/>
    <w:tmpl w:val="8110DAC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347C372E"/>
    <w:multiLevelType w:val="hybridMultilevel"/>
    <w:tmpl w:val="2F52CE3E"/>
    <w:lvl w:ilvl="0" w:tplc="04090011">
      <w:start w:val="1"/>
      <w:numFmt w:val="decimal"/>
      <w:lvlText w:val="%1)"/>
      <w:lvlJc w:val="left"/>
      <w:pPr>
        <w:ind w:left="1284" w:hanging="420"/>
      </w:pPr>
    </w:lvl>
    <w:lvl w:ilvl="1" w:tplc="04090019" w:tentative="1">
      <w:start w:val="1"/>
      <w:numFmt w:val="lowerLetter"/>
      <w:lvlText w:val="%2)"/>
      <w:lvlJc w:val="left"/>
      <w:pPr>
        <w:ind w:left="1704" w:hanging="420"/>
      </w:pPr>
    </w:lvl>
    <w:lvl w:ilvl="2" w:tplc="0409001B" w:tentative="1">
      <w:start w:val="1"/>
      <w:numFmt w:val="lowerRoman"/>
      <w:lvlText w:val="%3."/>
      <w:lvlJc w:val="right"/>
      <w:pPr>
        <w:ind w:left="2124" w:hanging="420"/>
      </w:pPr>
    </w:lvl>
    <w:lvl w:ilvl="3" w:tplc="0409000F" w:tentative="1">
      <w:start w:val="1"/>
      <w:numFmt w:val="decimal"/>
      <w:lvlText w:val="%4."/>
      <w:lvlJc w:val="left"/>
      <w:pPr>
        <w:ind w:left="2544" w:hanging="420"/>
      </w:pPr>
    </w:lvl>
    <w:lvl w:ilvl="4" w:tplc="04090019" w:tentative="1">
      <w:start w:val="1"/>
      <w:numFmt w:val="lowerLetter"/>
      <w:lvlText w:val="%5)"/>
      <w:lvlJc w:val="left"/>
      <w:pPr>
        <w:ind w:left="2964" w:hanging="420"/>
      </w:pPr>
    </w:lvl>
    <w:lvl w:ilvl="5" w:tplc="0409001B" w:tentative="1">
      <w:start w:val="1"/>
      <w:numFmt w:val="lowerRoman"/>
      <w:lvlText w:val="%6."/>
      <w:lvlJc w:val="right"/>
      <w:pPr>
        <w:ind w:left="3384" w:hanging="420"/>
      </w:pPr>
    </w:lvl>
    <w:lvl w:ilvl="6" w:tplc="0409000F" w:tentative="1">
      <w:start w:val="1"/>
      <w:numFmt w:val="decimal"/>
      <w:lvlText w:val="%7."/>
      <w:lvlJc w:val="left"/>
      <w:pPr>
        <w:ind w:left="3804" w:hanging="420"/>
      </w:pPr>
    </w:lvl>
    <w:lvl w:ilvl="7" w:tplc="04090019" w:tentative="1">
      <w:start w:val="1"/>
      <w:numFmt w:val="lowerLetter"/>
      <w:lvlText w:val="%8)"/>
      <w:lvlJc w:val="left"/>
      <w:pPr>
        <w:ind w:left="4224" w:hanging="420"/>
      </w:pPr>
    </w:lvl>
    <w:lvl w:ilvl="8" w:tplc="0409001B" w:tentative="1">
      <w:start w:val="1"/>
      <w:numFmt w:val="lowerRoman"/>
      <w:lvlText w:val="%9."/>
      <w:lvlJc w:val="right"/>
      <w:pPr>
        <w:ind w:left="4644" w:hanging="420"/>
      </w:pPr>
    </w:lvl>
  </w:abstractNum>
  <w:abstractNum w:abstractNumId="14" w15:restartNumberingAfterBreak="0">
    <w:nsid w:val="35E12DFE"/>
    <w:multiLevelType w:val="hybridMultilevel"/>
    <w:tmpl w:val="56FC711C"/>
    <w:lvl w:ilvl="0" w:tplc="04090011">
      <w:start w:val="1"/>
      <w:numFmt w:val="decimal"/>
      <w:lvlText w:val="%1)"/>
      <w:lvlJc w:val="left"/>
      <w:pPr>
        <w:ind w:left="1284" w:hanging="420"/>
      </w:pPr>
    </w:lvl>
    <w:lvl w:ilvl="1" w:tplc="04090019" w:tentative="1">
      <w:start w:val="1"/>
      <w:numFmt w:val="lowerLetter"/>
      <w:lvlText w:val="%2)"/>
      <w:lvlJc w:val="left"/>
      <w:pPr>
        <w:ind w:left="1704" w:hanging="420"/>
      </w:pPr>
    </w:lvl>
    <w:lvl w:ilvl="2" w:tplc="0409001B" w:tentative="1">
      <w:start w:val="1"/>
      <w:numFmt w:val="lowerRoman"/>
      <w:lvlText w:val="%3."/>
      <w:lvlJc w:val="right"/>
      <w:pPr>
        <w:ind w:left="2124" w:hanging="420"/>
      </w:pPr>
    </w:lvl>
    <w:lvl w:ilvl="3" w:tplc="0409000F" w:tentative="1">
      <w:start w:val="1"/>
      <w:numFmt w:val="decimal"/>
      <w:lvlText w:val="%4."/>
      <w:lvlJc w:val="left"/>
      <w:pPr>
        <w:ind w:left="2544" w:hanging="420"/>
      </w:pPr>
    </w:lvl>
    <w:lvl w:ilvl="4" w:tplc="04090019" w:tentative="1">
      <w:start w:val="1"/>
      <w:numFmt w:val="lowerLetter"/>
      <w:lvlText w:val="%5)"/>
      <w:lvlJc w:val="left"/>
      <w:pPr>
        <w:ind w:left="2964" w:hanging="420"/>
      </w:pPr>
    </w:lvl>
    <w:lvl w:ilvl="5" w:tplc="0409001B" w:tentative="1">
      <w:start w:val="1"/>
      <w:numFmt w:val="lowerRoman"/>
      <w:lvlText w:val="%6."/>
      <w:lvlJc w:val="right"/>
      <w:pPr>
        <w:ind w:left="3384" w:hanging="420"/>
      </w:pPr>
    </w:lvl>
    <w:lvl w:ilvl="6" w:tplc="0409000F" w:tentative="1">
      <w:start w:val="1"/>
      <w:numFmt w:val="decimal"/>
      <w:lvlText w:val="%7."/>
      <w:lvlJc w:val="left"/>
      <w:pPr>
        <w:ind w:left="3804" w:hanging="420"/>
      </w:pPr>
    </w:lvl>
    <w:lvl w:ilvl="7" w:tplc="04090019" w:tentative="1">
      <w:start w:val="1"/>
      <w:numFmt w:val="lowerLetter"/>
      <w:lvlText w:val="%8)"/>
      <w:lvlJc w:val="left"/>
      <w:pPr>
        <w:ind w:left="4224" w:hanging="420"/>
      </w:pPr>
    </w:lvl>
    <w:lvl w:ilvl="8" w:tplc="0409001B" w:tentative="1">
      <w:start w:val="1"/>
      <w:numFmt w:val="lowerRoman"/>
      <w:lvlText w:val="%9."/>
      <w:lvlJc w:val="right"/>
      <w:pPr>
        <w:ind w:left="4644" w:hanging="420"/>
      </w:pPr>
    </w:lvl>
  </w:abstractNum>
  <w:abstractNum w:abstractNumId="15" w15:restartNumberingAfterBreak="0">
    <w:nsid w:val="377367B3"/>
    <w:multiLevelType w:val="hybridMultilevel"/>
    <w:tmpl w:val="D33422F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399A7AAA"/>
    <w:multiLevelType w:val="hybridMultilevel"/>
    <w:tmpl w:val="34D2C944"/>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1">
      <w:start w:val="1"/>
      <w:numFmt w:val="decimal"/>
      <w:lvlText w:val="%3)"/>
      <w:lvlJc w:val="lef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A1D3166"/>
    <w:multiLevelType w:val="hybridMultilevel"/>
    <w:tmpl w:val="D33422F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3B7B1CA8"/>
    <w:multiLevelType w:val="hybridMultilevel"/>
    <w:tmpl w:val="D33422F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3EF576F1"/>
    <w:multiLevelType w:val="hybridMultilevel"/>
    <w:tmpl w:val="9AC856AC"/>
    <w:lvl w:ilvl="0" w:tplc="04090011">
      <w:start w:val="1"/>
      <w:numFmt w:val="decimal"/>
      <w:lvlText w:val="%1)"/>
      <w:lvlJc w:val="left"/>
      <w:pPr>
        <w:ind w:left="420" w:hanging="420"/>
      </w:p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4774A87"/>
    <w:multiLevelType w:val="hybridMultilevel"/>
    <w:tmpl w:val="D33422F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4BD31DC6"/>
    <w:multiLevelType w:val="hybridMultilevel"/>
    <w:tmpl w:val="D33422F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52B940FC"/>
    <w:multiLevelType w:val="hybridMultilevel"/>
    <w:tmpl w:val="7C32EE14"/>
    <w:lvl w:ilvl="0" w:tplc="04090011">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3" w15:restartNumberingAfterBreak="0">
    <w:nsid w:val="560E0C29"/>
    <w:multiLevelType w:val="hybridMultilevel"/>
    <w:tmpl w:val="3FA8917C"/>
    <w:lvl w:ilvl="0" w:tplc="04090011">
      <w:start w:val="1"/>
      <w:numFmt w:val="decimal"/>
      <w:lvlText w:val="%1)"/>
      <w:lvlJc w:val="left"/>
      <w:pPr>
        <w:ind w:left="1284" w:hanging="420"/>
      </w:pPr>
    </w:lvl>
    <w:lvl w:ilvl="1" w:tplc="04090019" w:tentative="1">
      <w:start w:val="1"/>
      <w:numFmt w:val="lowerLetter"/>
      <w:lvlText w:val="%2)"/>
      <w:lvlJc w:val="left"/>
      <w:pPr>
        <w:ind w:left="1704" w:hanging="420"/>
      </w:pPr>
    </w:lvl>
    <w:lvl w:ilvl="2" w:tplc="0409001B" w:tentative="1">
      <w:start w:val="1"/>
      <w:numFmt w:val="lowerRoman"/>
      <w:lvlText w:val="%3."/>
      <w:lvlJc w:val="right"/>
      <w:pPr>
        <w:ind w:left="2124" w:hanging="420"/>
      </w:pPr>
    </w:lvl>
    <w:lvl w:ilvl="3" w:tplc="0409000F" w:tentative="1">
      <w:start w:val="1"/>
      <w:numFmt w:val="decimal"/>
      <w:lvlText w:val="%4."/>
      <w:lvlJc w:val="left"/>
      <w:pPr>
        <w:ind w:left="2544" w:hanging="420"/>
      </w:pPr>
    </w:lvl>
    <w:lvl w:ilvl="4" w:tplc="04090019" w:tentative="1">
      <w:start w:val="1"/>
      <w:numFmt w:val="lowerLetter"/>
      <w:lvlText w:val="%5)"/>
      <w:lvlJc w:val="left"/>
      <w:pPr>
        <w:ind w:left="2964" w:hanging="420"/>
      </w:pPr>
    </w:lvl>
    <w:lvl w:ilvl="5" w:tplc="0409001B" w:tentative="1">
      <w:start w:val="1"/>
      <w:numFmt w:val="lowerRoman"/>
      <w:lvlText w:val="%6."/>
      <w:lvlJc w:val="right"/>
      <w:pPr>
        <w:ind w:left="3384" w:hanging="420"/>
      </w:pPr>
    </w:lvl>
    <w:lvl w:ilvl="6" w:tplc="0409000F" w:tentative="1">
      <w:start w:val="1"/>
      <w:numFmt w:val="decimal"/>
      <w:lvlText w:val="%7."/>
      <w:lvlJc w:val="left"/>
      <w:pPr>
        <w:ind w:left="3804" w:hanging="420"/>
      </w:pPr>
    </w:lvl>
    <w:lvl w:ilvl="7" w:tplc="04090019" w:tentative="1">
      <w:start w:val="1"/>
      <w:numFmt w:val="lowerLetter"/>
      <w:lvlText w:val="%8)"/>
      <w:lvlJc w:val="left"/>
      <w:pPr>
        <w:ind w:left="4224" w:hanging="420"/>
      </w:pPr>
    </w:lvl>
    <w:lvl w:ilvl="8" w:tplc="0409001B" w:tentative="1">
      <w:start w:val="1"/>
      <w:numFmt w:val="lowerRoman"/>
      <w:lvlText w:val="%9."/>
      <w:lvlJc w:val="right"/>
      <w:pPr>
        <w:ind w:left="4644" w:hanging="420"/>
      </w:pPr>
    </w:lvl>
  </w:abstractNum>
  <w:abstractNum w:abstractNumId="24" w15:restartNumberingAfterBreak="0">
    <w:nsid w:val="57FC2877"/>
    <w:multiLevelType w:val="hybridMultilevel"/>
    <w:tmpl w:val="31E0E33E"/>
    <w:lvl w:ilvl="0" w:tplc="04090011">
      <w:start w:val="1"/>
      <w:numFmt w:val="decimal"/>
      <w:lvlText w:val="%1)"/>
      <w:lvlJc w:val="left"/>
      <w:pPr>
        <w:ind w:left="1284" w:hanging="420"/>
      </w:pPr>
    </w:lvl>
    <w:lvl w:ilvl="1" w:tplc="04090019" w:tentative="1">
      <w:start w:val="1"/>
      <w:numFmt w:val="lowerLetter"/>
      <w:lvlText w:val="%2)"/>
      <w:lvlJc w:val="left"/>
      <w:pPr>
        <w:ind w:left="1704" w:hanging="420"/>
      </w:pPr>
    </w:lvl>
    <w:lvl w:ilvl="2" w:tplc="0409001B" w:tentative="1">
      <w:start w:val="1"/>
      <w:numFmt w:val="lowerRoman"/>
      <w:lvlText w:val="%3."/>
      <w:lvlJc w:val="right"/>
      <w:pPr>
        <w:ind w:left="2124" w:hanging="420"/>
      </w:pPr>
    </w:lvl>
    <w:lvl w:ilvl="3" w:tplc="0409000F" w:tentative="1">
      <w:start w:val="1"/>
      <w:numFmt w:val="decimal"/>
      <w:lvlText w:val="%4."/>
      <w:lvlJc w:val="left"/>
      <w:pPr>
        <w:ind w:left="2544" w:hanging="420"/>
      </w:pPr>
    </w:lvl>
    <w:lvl w:ilvl="4" w:tplc="04090019" w:tentative="1">
      <w:start w:val="1"/>
      <w:numFmt w:val="lowerLetter"/>
      <w:lvlText w:val="%5)"/>
      <w:lvlJc w:val="left"/>
      <w:pPr>
        <w:ind w:left="2964" w:hanging="420"/>
      </w:pPr>
    </w:lvl>
    <w:lvl w:ilvl="5" w:tplc="0409001B" w:tentative="1">
      <w:start w:val="1"/>
      <w:numFmt w:val="lowerRoman"/>
      <w:lvlText w:val="%6."/>
      <w:lvlJc w:val="right"/>
      <w:pPr>
        <w:ind w:left="3384" w:hanging="420"/>
      </w:pPr>
    </w:lvl>
    <w:lvl w:ilvl="6" w:tplc="0409000F" w:tentative="1">
      <w:start w:val="1"/>
      <w:numFmt w:val="decimal"/>
      <w:lvlText w:val="%7."/>
      <w:lvlJc w:val="left"/>
      <w:pPr>
        <w:ind w:left="3804" w:hanging="420"/>
      </w:pPr>
    </w:lvl>
    <w:lvl w:ilvl="7" w:tplc="04090019" w:tentative="1">
      <w:start w:val="1"/>
      <w:numFmt w:val="lowerLetter"/>
      <w:lvlText w:val="%8)"/>
      <w:lvlJc w:val="left"/>
      <w:pPr>
        <w:ind w:left="4224" w:hanging="420"/>
      </w:pPr>
    </w:lvl>
    <w:lvl w:ilvl="8" w:tplc="0409001B" w:tentative="1">
      <w:start w:val="1"/>
      <w:numFmt w:val="lowerRoman"/>
      <w:lvlText w:val="%9."/>
      <w:lvlJc w:val="right"/>
      <w:pPr>
        <w:ind w:left="4644" w:hanging="420"/>
      </w:pPr>
    </w:lvl>
  </w:abstractNum>
  <w:abstractNum w:abstractNumId="25" w15:restartNumberingAfterBreak="0">
    <w:nsid w:val="5C56139C"/>
    <w:multiLevelType w:val="hybridMultilevel"/>
    <w:tmpl w:val="D33422F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637A0C04"/>
    <w:multiLevelType w:val="hybridMultilevel"/>
    <w:tmpl w:val="D33422F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66755435"/>
    <w:multiLevelType w:val="hybridMultilevel"/>
    <w:tmpl w:val="9286B45A"/>
    <w:lvl w:ilvl="0" w:tplc="04090011">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8" w15:restartNumberingAfterBreak="0">
    <w:nsid w:val="6C3C0BE1"/>
    <w:multiLevelType w:val="hybridMultilevel"/>
    <w:tmpl w:val="EBA235BA"/>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9" w15:restartNumberingAfterBreak="0">
    <w:nsid w:val="6F991BE2"/>
    <w:multiLevelType w:val="hybridMultilevel"/>
    <w:tmpl w:val="AA889AE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6FF13D1F"/>
    <w:multiLevelType w:val="hybridMultilevel"/>
    <w:tmpl w:val="4C5E018A"/>
    <w:lvl w:ilvl="0" w:tplc="4A1EED40">
      <w:start w:val="3"/>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15:restartNumberingAfterBreak="0">
    <w:nsid w:val="70912AE6"/>
    <w:multiLevelType w:val="hybridMultilevel"/>
    <w:tmpl w:val="D33422F2"/>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2" w15:restartNumberingAfterBreak="0">
    <w:nsid w:val="70937AA7"/>
    <w:multiLevelType w:val="hybridMultilevel"/>
    <w:tmpl w:val="AA889AE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15:restartNumberingAfterBreak="0">
    <w:nsid w:val="76B26411"/>
    <w:multiLevelType w:val="hybridMultilevel"/>
    <w:tmpl w:val="338260D0"/>
    <w:lvl w:ilvl="0" w:tplc="04090011">
      <w:start w:val="1"/>
      <w:numFmt w:val="decimal"/>
      <w:lvlText w:val="%1)"/>
      <w:lvlJc w:val="left"/>
      <w:pPr>
        <w:ind w:left="1284" w:hanging="420"/>
      </w:pPr>
    </w:lvl>
    <w:lvl w:ilvl="1" w:tplc="04090019" w:tentative="1">
      <w:start w:val="1"/>
      <w:numFmt w:val="lowerLetter"/>
      <w:lvlText w:val="%2)"/>
      <w:lvlJc w:val="left"/>
      <w:pPr>
        <w:ind w:left="1704" w:hanging="420"/>
      </w:pPr>
    </w:lvl>
    <w:lvl w:ilvl="2" w:tplc="0409001B" w:tentative="1">
      <w:start w:val="1"/>
      <w:numFmt w:val="lowerRoman"/>
      <w:lvlText w:val="%3."/>
      <w:lvlJc w:val="right"/>
      <w:pPr>
        <w:ind w:left="2124" w:hanging="420"/>
      </w:pPr>
    </w:lvl>
    <w:lvl w:ilvl="3" w:tplc="0409000F" w:tentative="1">
      <w:start w:val="1"/>
      <w:numFmt w:val="decimal"/>
      <w:lvlText w:val="%4."/>
      <w:lvlJc w:val="left"/>
      <w:pPr>
        <w:ind w:left="2544" w:hanging="420"/>
      </w:pPr>
    </w:lvl>
    <w:lvl w:ilvl="4" w:tplc="04090019" w:tentative="1">
      <w:start w:val="1"/>
      <w:numFmt w:val="lowerLetter"/>
      <w:lvlText w:val="%5)"/>
      <w:lvlJc w:val="left"/>
      <w:pPr>
        <w:ind w:left="2964" w:hanging="420"/>
      </w:pPr>
    </w:lvl>
    <w:lvl w:ilvl="5" w:tplc="0409001B" w:tentative="1">
      <w:start w:val="1"/>
      <w:numFmt w:val="lowerRoman"/>
      <w:lvlText w:val="%6."/>
      <w:lvlJc w:val="right"/>
      <w:pPr>
        <w:ind w:left="3384" w:hanging="420"/>
      </w:pPr>
    </w:lvl>
    <w:lvl w:ilvl="6" w:tplc="0409000F" w:tentative="1">
      <w:start w:val="1"/>
      <w:numFmt w:val="decimal"/>
      <w:lvlText w:val="%7."/>
      <w:lvlJc w:val="left"/>
      <w:pPr>
        <w:ind w:left="3804" w:hanging="420"/>
      </w:pPr>
    </w:lvl>
    <w:lvl w:ilvl="7" w:tplc="04090019" w:tentative="1">
      <w:start w:val="1"/>
      <w:numFmt w:val="lowerLetter"/>
      <w:lvlText w:val="%8)"/>
      <w:lvlJc w:val="left"/>
      <w:pPr>
        <w:ind w:left="4224" w:hanging="420"/>
      </w:pPr>
    </w:lvl>
    <w:lvl w:ilvl="8" w:tplc="0409001B" w:tentative="1">
      <w:start w:val="1"/>
      <w:numFmt w:val="lowerRoman"/>
      <w:lvlText w:val="%9."/>
      <w:lvlJc w:val="right"/>
      <w:pPr>
        <w:ind w:left="4644" w:hanging="420"/>
      </w:pPr>
    </w:lvl>
  </w:abstractNum>
  <w:abstractNum w:abstractNumId="34" w15:restartNumberingAfterBreak="0">
    <w:nsid w:val="7C7B5EA1"/>
    <w:multiLevelType w:val="hybridMultilevel"/>
    <w:tmpl w:val="1A78BE7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 w:numId="3">
    <w:abstractNumId w:val="6"/>
  </w:num>
  <w:num w:numId="4">
    <w:abstractNumId w:val="17"/>
  </w:num>
  <w:num w:numId="5">
    <w:abstractNumId w:val="2"/>
  </w:num>
  <w:num w:numId="6">
    <w:abstractNumId w:val="26"/>
  </w:num>
  <w:num w:numId="7">
    <w:abstractNumId w:val="3"/>
  </w:num>
  <w:num w:numId="8">
    <w:abstractNumId w:val="7"/>
  </w:num>
  <w:num w:numId="9">
    <w:abstractNumId w:val="18"/>
  </w:num>
  <w:num w:numId="10">
    <w:abstractNumId w:val="30"/>
  </w:num>
  <w:num w:numId="11">
    <w:abstractNumId w:val="34"/>
  </w:num>
  <w:num w:numId="12">
    <w:abstractNumId w:val="8"/>
  </w:num>
  <w:num w:numId="13">
    <w:abstractNumId w:val="19"/>
  </w:num>
  <w:num w:numId="14">
    <w:abstractNumId w:val="11"/>
  </w:num>
  <w:num w:numId="15">
    <w:abstractNumId w:val="25"/>
  </w:num>
  <w:num w:numId="16">
    <w:abstractNumId w:val="4"/>
  </w:num>
  <w:num w:numId="17">
    <w:abstractNumId w:val="15"/>
  </w:num>
  <w:num w:numId="18">
    <w:abstractNumId w:val="20"/>
  </w:num>
  <w:num w:numId="19">
    <w:abstractNumId w:val="21"/>
  </w:num>
  <w:num w:numId="20">
    <w:abstractNumId w:val="31"/>
  </w:num>
  <w:num w:numId="21">
    <w:abstractNumId w:val="12"/>
  </w:num>
  <w:num w:numId="22">
    <w:abstractNumId w:val="29"/>
  </w:num>
  <w:num w:numId="23">
    <w:abstractNumId w:val="5"/>
  </w:num>
  <w:num w:numId="24">
    <w:abstractNumId w:val="32"/>
  </w:num>
  <w:num w:numId="25">
    <w:abstractNumId w:val="10"/>
  </w:num>
  <w:num w:numId="26">
    <w:abstractNumId w:val="22"/>
  </w:num>
  <w:num w:numId="27">
    <w:abstractNumId w:val="27"/>
  </w:num>
  <w:num w:numId="28">
    <w:abstractNumId w:val="28"/>
  </w:num>
  <w:num w:numId="29">
    <w:abstractNumId w:val="13"/>
  </w:num>
  <w:num w:numId="30">
    <w:abstractNumId w:val="23"/>
  </w:num>
  <w:num w:numId="31">
    <w:abstractNumId w:val="33"/>
  </w:num>
  <w:num w:numId="32">
    <w:abstractNumId w:val="14"/>
  </w:num>
  <w:num w:numId="33">
    <w:abstractNumId w:val="24"/>
  </w:num>
  <w:num w:numId="34">
    <w:abstractNumId w:val="9"/>
  </w:num>
  <w:num w:numId="35">
    <w:abstractNumId w:val="16"/>
  </w:num>
  <w:numIdMacAtCleanup w:val="35"/>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张明辉 普华">
    <w15:presenceInfo w15:providerId="Windows Live" w15:userId="1f2dfb4fa88d87b7"/>
  </w15:person>
  <w15:person w15:author="普华 张明辉">
    <w15:presenceInfo w15:providerId="Windows Live" w15:userId="1f2dfb4fa88d87b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bordersDoNotSurroundHeader/>
  <w:bordersDoNotSurroundFooter/>
  <w:hideSpellingErrors/>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425"/>
  <w:drawingGridHorizontalSpacing w:val="105"/>
  <w:drawingGridVerticalSpacing w:val="291"/>
  <w:displayHorizontalDrawingGridEvery w:val="0"/>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2"/>
  </w:compat>
  <w:rsids>
    <w:rsidRoot w:val="00172A27"/>
    <w:rsid w:val="00000DF0"/>
    <w:rsid w:val="00001686"/>
    <w:rsid w:val="00001BFE"/>
    <w:rsid w:val="00001F28"/>
    <w:rsid w:val="00004484"/>
    <w:rsid w:val="000071D2"/>
    <w:rsid w:val="0001124F"/>
    <w:rsid w:val="00012C7C"/>
    <w:rsid w:val="00014924"/>
    <w:rsid w:val="00016A83"/>
    <w:rsid w:val="00022F78"/>
    <w:rsid w:val="0002590D"/>
    <w:rsid w:val="0002754B"/>
    <w:rsid w:val="00031758"/>
    <w:rsid w:val="000338C9"/>
    <w:rsid w:val="00033AB6"/>
    <w:rsid w:val="000345DE"/>
    <w:rsid w:val="00034804"/>
    <w:rsid w:val="00036C08"/>
    <w:rsid w:val="000401FE"/>
    <w:rsid w:val="000418C5"/>
    <w:rsid w:val="00043D80"/>
    <w:rsid w:val="00044EC1"/>
    <w:rsid w:val="00050803"/>
    <w:rsid w:val="00056A4A"/>
    <w:rsid w:val="00056DB4"/>
    <w:rsid w:val="000576FB"/>
    <w:rsid w:val="000619A9"/>
    <w:rsid w:val="00062A20"/>
    <w:rsid w:val="000641CB"/>
    <w:rsid w:val="00065E2B"/>
    <w:rsid w:val="00067EA9"/>
    <w:rsid w:val="00074850"/>
    <w:rsid w:val="00075850"/>
    <w:rsid w:val="0007720A"/>
    <w:rsid w:val="000878D2"/>
    <w:rsid w:val="0009306E"/>
    <w:rsid w:val="00095757"/>
    <w:rsid w:val="00096CC1"/>
    <w:rsid w:val="000A1409"/>
    <w:rsid w:val="000A1BF6"/>
    <w:rsid w:val="000A38E6"/>
    <w:rsid w:val="000A4978"/>
    <w:rsid w:val="000B6007"/>
    <w:rsid w:val="000C2AAF"/>
    <w:rsid w:val="000C48C7"/>
    <w:rsid w:val="000C65E5"/>
    <w:rsid w:val="000D7086"/>
    <w:rsid w:val="000D7570"/>
    <w:rsid w:val="000E3BA8"/>
    <w:rsid w:val="000E43C2"/>
    <w:rsid w:val="000E5F04"/>
    <w:rsid w:val="000F1646"/>
    <w:rsid w:val="000F1D09"/>
    <w:rsid w:val="000F476C"/>
    <w:rsid w:val="000F5C2C"/>
    <w:rsid w:val="000F5ED8"/>
    <w:rsid w:val="000F60F3"/>
    <w:rsid w:val="00101D9A"/>
    <w:rsid w:val="00101F1E"/>
    <w:rsid w:val="00106F55"/>
    <w:rsid w:val="00110D15"/>
    <w:rsid w:val="00111493"/>
    <w:rsid w:val="00114DC7"/>
    <w:rsid w:val="00114EB0"/>
    <w:rsid w:val="00115A45"/>
    <w:rsid w:val="00123614"/>
    <w:rsid w:val="001279D4"/>
    <w:rsid w:val="00132388"/>
    <w:rsid w:val="00135AB9"/>
    <w:rsid w:val="0015259F"/>
    <w:rsid w:val="001535A4"/>
    <w:rsid w:val="00157611"/>
    <w:rsid w:val="00160DB8"/>
    <w:rsid w:val="001614F9"/>
    <w:rsid w:val="001633B5"/>
    <w:rsid w:val="00170A55"/>
    <w:rsid w:val="00171672"/>
    <w:rsid w:val="00172A27"/>
    <w:rsid w:val="0017714F"/>
    <w:rsid w:val="0018290A"/>
    <w:rsid w:val="0018353E"/>
    <w:rsid w:val="00190A6D"/>
    <w:rsid w:val="00193AA7"/>
    <w:rsid w:val="00194043"/>
    <w:rsid w:val="00195B5C"/>
    <w:rsid w:val="00195DFF"/>
    <w:rsid w:val="001A02D4"/>
    <w:rsid w:val="001A2D51"/>
    <w:rsid w:val="001A3FA8"/>
    <w:rsid w:val="001B1001"/>
    <w:rsid w:val="001B2025"/>
    <w:rsid w:val="001B2112"/>
    <w:rsid w:val="001B4637"/>
    <w:rsid w:val="001B7627"/>
    <w:rsid w:val="001B78AD"/>
    <w:rsid w:val="001C2207"/>
    <w:rsid w:val="001C24FC"/>
    <w:rsid w:val="001C2582"/>
    <w:rsid w:val="001C27EB"/>
    <w:rsid w:val="001D0CB2"/>
    <w:rsid w:val="001D1073"/>
    <w:rsid w:val="001D1CF7"/>
    <w:rsid w:val="001D2D57"/>
    <w:rsid w:val="001D485F"/>
    <w:rsid w:val="001D5048"/>
    <w:rsid w:val="001D6F7C"/>
    <w:rsid w:val="001E0115"/>
    <w:rsid w:val="001E16AA"/>
    <w:rsid w:val="001E4034"/>
    <w:rsid w:val="001F0CC8"/>
    <w:rsid w:val="001F2786"/>
    <w:rsid w:val="001F6715"/>
    <w:rsid w:val="001F6D95"/>
    <w:rsid w:val="002022D4"/>
    <w:rsid w:val="00203BD5"/>
    <w:rsid w:val="0021085A"/>
    <w:rsid w:val="00211794"/>
    <w:rsid w:val="002140B8"/>
    <w:rsid w:val="0022073C"/>
    <w:rsid w:val="0022669E"/>
    <w:rsid w:val="002306E7"/>
    <w:rsid w:val="00231F18"/>
    <w:rsid w:val="00232241"/>
    <w:rsid w:val="00232A28"/>
    <w:rsid w:val="00234482"/>
    <w:rsid w:val="00243578"/>
    <w:rsid w:val="002457B6"/>
    <w:rsid w:val="00246177"/>
    <w:rsid w:val="002473AE"/>
    <w:rsid w:val="00254DD7"/>
    <w:rsid w:val="00256920"/>
    <w:rsid w:val="00267AF0"/>
    <w:rsid w:val="002714C8"/>
    <w:rsid w:val="00271601"/>
    <w:rsid w:val="002717DA"/>
    <w:rsid w:val="00273B65"/>
    <w:rsid w:val="00274ADF"/>
    <w:rsid w:val="0027550E"/>
    <w:rsid w:val="00275BE7"/>
    <w:rsid w:val="002767E3"/>
    <w:rsid w:val="002817CF"/>
    <w:rsid w:val="0029506E"/>
    <w:rsid w:val="002958F2"/>
    <w:rsid w:val="00295ACF"/>
    <w:rsid w:val="002A3E26"/>
    <w:rsid w:val="002A491E"/>
    <w:rsid w:val="002A51DB"/>
    <w:rsid w:val="002A54DD"/>
    <w:rsid w:val="002A58CA"/>
    <w:rsid w:val="002A6CB4"/>
    <w:rsid w:val="002A7C98"/>
    <w:rsid w:val="002B00E3"/>
    <w:rsid w:val="002B376A"/>
    <w:rsid w:val="002B5E52"/>
    <w:rsid w:val="002B625F"/>
    <w:rsid w:val="002C0CE1"/>
    <w:rsid w:val="002C228A"/>
    <w:rsid w:val="002C5619"/>
    <w:rsid w:val="002C5AC3"/>
    <w:rsid w:val="002D1489"/>
    <w:rsid w:val="002D3E30"/>
    <w:rsid w:val="002D4F1E"/>
    <w:rsid w:val="002D64B4"/>
    <w:rsid w:val="002D7C68"/>
    <w:rsid w:val="002E0290"/>
    <w:rsid w:val="002E573C"/>
    <w:rsid w:val="002E590D"/>
    <w:rsid w:val="002F116E"/>
    <w:rsid w:val="002F1948"/>
    <w:rsid w:val="002F4311"/>
    <w:rsid w:val="002F4885"/>
    <w:rsid w:val="002F512C"/>
    <w:rsid w:val="002F6B95"/>
    <w:rsid w:val="00300460"/>
    <w:rsid w:val="00301582"/>
    <w:rsid w:val="00301B1E"/>
    <w:rsid w:val="0030388A"/>
    <w:rsid w:val="00303958"/>
    <w:rsid w:val="00304CB9"/>
    <w:rsid w:val="0030692E"/>
    <w:rsid w:val="003111E6"/>
    <w:rsid w:val="00313DFC"/>
    <w:rsid w:val="00314A78"/>
    <w:rsid w:val="0032098E"/>
    <w:rsid w:val="0032161B"/>
    <w:rsid w:val="0032646B"/>
    <w:rsid w:val="0032777B"/>
    <w:rsid w:val="0033180D"/>
    <w:rsid w:val="0033431E"/>
    <w:rsid w:val="00334AF0"/>
    <w:rsid w:val="003365AE"/>
    <w:rsid w:val="00347EC3"/>
    <w:rsid w:val="00350689"/>
    <w:rsid w:val="003551BA"/>
    <w:rsid w:val="00355A0E"/>
    <w:rsid w:val="00355DF7"/>
    <w:rsid w:val="00357569"/>
    <w:rsid w:val="0036093E"/>
    <w:rsid w:val="0036788E"/>
    <w:rsid w:val="00371225"/>
    <w:rsid w:val="00372A8B"/>
    <w:rsid w:val="00374C38"/>
    <w:rsid w:val="00377C4F"/>
    <w:rsid w:val="003806B4"/>
    <w:rsid w:val="0038165F"/>
    <w:rsid w:val="00382527"/>
    <w:rsid w:val="00382C3E"/>
    <w:rsid w:val="0038372C"/>
    <w:rsid w:val="00385A15"/>
    <w:rsid w:val="00390595"/>
    <w:rsid w:val="0039250F"/>
    <w:rsid w:val="0039518A"/>
    <w:rsid w:val="00397CE5"/>
    <w:rsid w:val="003A31E3"/>
    <w:rsid w:val="003A3243"/>
    <w:rsid w:val="003A4DFB"/>
    <w:rsid w:val="003A7A89"/>
    <w:rsid w:val="003B454D"/>
    <w:rsid w:val="003C6B57"/>
    <w:rsid w:val="003D0E91"/>
    <w:rsid w:val="003D10E0"/>
    <w:rsid w:val="003D3463"/>
    <w:rsid w:val="003D7A65"/>
    <w:rsid w:val="003E244D"/>
    <w:rsid w:val="003E32B5"/>
    <w:rsid w:val="003E410A"/>
    <w:rsid w:val="003E43E7"/>
    <w:rsid w:val="003E6ACA"/>
    <w:rsid w:val="003E7B1E"/>
    <w:rsid w:val="003F3192"/>
    <w:rsid w:val="003F3E94"/>
    <w:rsid w:val="003F4348"/>
    <w:rsid w:val="003F6A02"/>
    <w:rsid w:val="003F6BB3"/>
    <w:rsid w:val="00401961"/>
    <w:rsid w:val="004019A4"/>
    <w:rsid w:val="004033C1"/>
    <w:rsid w:val="00416928"/>
    <w:rsid w:val="00416E0D"/>
    <w:rsid w:val="004217A3"/>
    <w:rsid w:val="00422817"/>
    <w:rsid w:val="00424CCF"/>
    <w:rsid w:val="00435440"/>
    <w:rsid w:val="00436034"/>
    <w:rsid w:val="00443AAE"/>
    <w:rsid w:val="004444C9"/>
    <w:rsid w:val="00446A70"/>
    <w:rsid w:val="00457844"/>
    <w:rsid w:val="00460622"/>
    <w:rsid w:val="00460F59"/>
    <w:rsid w:val="00461AA7"/>
    <w:rsid w:val="0046202E"/>
    <w:rsid w:val="00462B8C"/>
    <w:rsid w:val="004637E1"/>
    <w:rsid w:val="00472A22"/>
    <w:rsid w:val="00473619"/>
    <w:rsid w:val="00473CC6"/>
    <w:rsid w:val="004776A9"/>
    <w:rsid w:val="00481F74"/>
    <w:rsid w:val="00483E0F"/>
    <w:rsid w:val="00486A0A"/>
    <w:rsid w:val="00492628"/>
    <w:rsid w:val="0049397F"/>
    <w:rsid w:val="0049519C"/>
    <w:rsid w:val="00495EC4"/>
    <w:rsid w:val="0049604B"/>
    <w:rsid w:val="004A0516"/>
    <w:rsid w:val="004A2C5F"/>
    <w:rsid w:val="004A3C7E"/>
    <w:rsid w:val="004A67E5"/>
    <w:rsid w:val="004A68E8"/>
    <w:rsid w:val="004B1E45"/>
    <w:rsid w:val="004B251E"/>
    <w:rsid w:val="004B3032"/>
    <w:rsid w:val="004B37BB"/>
    <w:rsid w:val="004C3412"/>
    <w:rsid w:val="004C400B"/>
    <w:rsid w:val="004D2601"/>
    <w:rsid w:val="004D4DB7"/>
    <w:rsid w:val="004D7406"/>
    <w:rsid w:val="004D758E"/>
    <w:rsid w:val="004E1351"/>
    <w:rsid w:val="004F4CE7"/>
    <w:rsid w:val="004F5A92"/>
    <w:rsid w:val="00505DA5"/>
    <w:rsid w:val="00507F1E"/>
    <w:rsid w:val="0051556A"/>
    <w:rsid w:val="00516DA9"/>
    <w:rsid w:val="00517466"/>
    <w:rsid w:val="005226D9"/>
    <w:rsid w:val="00522AEC"/>
    <w:rsid w:val="005255F7"/>
    <w:rsid w:val="0052573C"/>
    <w:rsid w:val="00526A86"/>
    <w:rsid w:val="00527012"/>
    <w:rsid w:val="005272A4"/>
    <w:rsid w:val="005318F5"/>
    <w:rsid w:val="00543E47"/>
    <w:rsid w:val="005452BD"/>
    <w:rsid w:val="005458BD"/>
    <w:rsid w:val="005507A3"/>
    <w:rsid w:val="00550FEA"/>
    <w:rsid w:val="0055170B"/>
    <w:rsid w:val="00554C43"/>
    <w:rsid w:val="005553EA"/>
    <w:rsid w:val="005565F7"/>
    <w:rsid w:val="00556CB5"/>
    <w:rsid w:val="00561264"/>
    <w:rsid w:val="00563BAA"/>
    <w:rsid w:val="0056711D"/>
    <w:rsid w:val="00570857"/>
    <w:rsid w:val="005742C2"/>
    <w:rsid w:val="00575EC7"/>
    <w:rsid w:val="00581B5E"/>
    <w:rsid w:val="00582DE8"/>
    <w:rsid w:val="00584153"/>
    <w:rsid w:val="00587891"/>
    <w:rsid w:val="00590AD3"/>
    <w:rsid w:val="0059115D"/>
    <w:rsid w:val="0059128E"/>
    <w:rsid w:val="00593834"/>
    <w:rsid w:val="005A115E"/>
    <w:rsid w:val="005B0283"/>
    <w:rsid w:val="005B0E4C"/>
    <w:rsid w:val="005B4009"/>
    <w:rsid w:val="005B46AE"/>
    <w:rsid w:val="005B79DA"/>
    <w:rsid w:val="005C09BA"/>
    <w:rsid w:val="005C3C69"/>
    <w:rsid w:val="005C7773"/>
    <w:rsid w:val="005C7C91"/>
    <w:rsid w:val="005D1F1C"/>
    <w:rsid w:val="005D3219"/>
    <w:rsid w:val="005D54DF"/>
    <w:rsid w:val="005D564D"/>
    <w:rsid w:val="005E05B0"/>
    <w:rsid w:val="005E29E2"/>
    <w:rsid w:val="005E2C66"/>
    <w:rsid w:val="005E3360"/>
    <w:rsid w:val="005E5449"/>
    <w:rsid w:val="005E6323"/>
    <w:rsid w:val="005F1229"/>
    <w:rsid w:val="005F309B"/>
    <w:rsid w:val="005F449A"/>
    <w:rsid w:val="005F4E30"/>
    <w:rsid w:val="0060213D"/>
    <w:rsid w:val="0060218D"/>
    <w:rsid w:val="0060325E"/>
    <w:rsid w:val="00604C82"/>
    <w:rsid w:val="00606912"/>
    <w:rsid w:val="00607C59"/>
    <w:rsid w:val="006106D2"/>
    <w:rsid w:val="0061604B"/>
    <w:rsid w:val="006216CA"/>
    <w:rsid w:val="00623950"/>
    <w:rsid w:val="006249B4"/>
    <w:rsid w:val="00625BDC"/>
    <w:rsid w:val="00627AC1"/>
    <w:rsid w:val="006362D2"/>
    <w:rsid w:val="00636EF5"/>
    <w:rsid w:val="006372F3"/>
    <w:rsid w:val="00644B02"/>
    <w:rsid w:val="00646995"/>
    <w:rsid w:val="00651C27"/>
    <w:rsid w:val="00652330"/>
    <w:rsid w:val="00657747"/>
    <w:rsid w:val="00661464"/>
    <w:rsid w:val="00662F51"/>
    <w:rsid w:val="006656B1"/>
    <w:rsid w:val="00670B92"/>
    <w:rsid w:val="0067153B"/>
    <w:rsid w:val="0068098F"/>
    <w:rsid w:val="00680A56"/>
    <w:rsid w:val="00684CE1"/>
    <w:rsid w:val="00685093"/>
    <w:rsid w:val="006856A2"/>
    <w:rsid w:val="006858CF"/>
    <w:rsid w:val="00685DF2"/>
    <w:rsid w:val="00692C87"/>
    <w:rsid w:val="00695C0D"/>
    <w:rsid w:val="006961AF"/>
    <w:rsid w:val="006961CE"/>
    <w:rsid w:val="006A016B"/>
    <w:rsid w:val="006A236D"/>
    <w:rsid w:val="006A3568"/>
    <w:rsid w:val="006A5D64"/>
    <w:rsid w:val="006B0633"/>
    <w:rsid w:val="006B18DB"/>
    <w:rsid w:val="006B1C2A"/>
    <w:rsid w:val="006B2891"/>
    <w:rsid w:val="006B3CB1"/>
    <w:rsid w:val="006B3F4F"/>
    <w:rsid w:val="006B4591"/>
    <w:rsid w:val="006C0ABA"/>
    <w:rsid w:val="006C195A"/>
    <w:rsid w:val="006C487C"/>
    <w:rsid w:val="006C7A87"/>
    <w:rsid w:val="006D00E3"/>
    <w:rsid w:val="006D084F"/>
    <w:rsid w:val="006D18A2"/>
    <w:rsid w:val="006D3476"/>
    <w:rsid w:val="006E2175"/>
    <w:rsid w:val="006E22CB"/>
    <w:rsid w:val="006E4CC0"/>
    <w:rsid w:val="006E5FCA"/>
    <w:rsid w:val="006E6058"/>
    <w:rsid w:val="006F394E"/>
    <w:rsid w:val="0070279A"/>
    <w:rsid w:val="00703BBB"/>
    <w:rsid w:val="007051B5"/>
    <w:rsid w:val="00705F11"/>
    <w:rsid w:val="007070B7"/>
    <w:rsid w:val="0071727B"/>
    <w:rsid w:val="00722B07"/>
    <w:rsid w:val="0072348F"/>
    <w:rsid w:val="00731E7A"/>
    <w:rsid w:val="00743FA1"/>
    <w:rsid w:val="00745053"/>
    <w:rsid w:val="00745E97"/>
    <w:rsid w:val="00746140"/>
    <w:rsid w:val="007533BF"/>
    <w:rsid w:val="0075345F"/>
    <w:rsid w:val="0075672F"/>
    <w:rsid w:val="00760361"/>
    <w:rsid w:val="00762F05"/>
    <w:rsid w:val="007660ED"/>
    <w:rsid w:val="007674E8"/>
    <w:rsid w:val="00767696"/>
    <w:rsid w:val="00781109"/>
    <w:rsid w:val="00785B0A"/>
    <w:rsid w:val="007865FD"/>
    <w:rsid w:val="00791577"/>
    <w:rsid w:val="00792BD8"/>
    <w:rsid w:val="0079499D"/>
    <w:rsid w:val="00795E9E"/>
    <w:rsid w:val="00796EB8"/>
    <w:rsid w:val="007A06C6"/>
    <w:rsid w:val="007A0B8E"/>
    <w:rsid w:val="007A0DE4"/>
    <w:rsid w:val="007A2846"/>
    <w:rsid w:val="007A37C6"/>
    <w:rsid w:val="007A72CA"/>
    <w:rsid w:val="007B3B1C"/>
    <w:rsid w:val="007B7389"/>
    <w:rsid w:val="007B7DEC"/>
    <w:rsid w:val="007D2609"/>
    <w:rsid w:val="007D60A3"/>
    <w:rsid w:val="007E155D"/>
    <w:rsid w:val="007E20C6"/>
    <w:rsid w:val="007E548F"/>
    <w:rsid w:val="007E5BD2"/>
    <w:rsid w:val="007E6FE7"/>
    <w:rsid w:val="007E74E4"/>
    <w:rsid w:val="007E7664"/>
    <w:rsid w:val="007E79BB"/>
    <w:rsid w:val="007F3118"/>
    <w:rsid w:val="007F3274"/>
    <w:rsid w:val="007F4AA6"/>
    <w:rsid w:val="007F5102"/>
    <w:rsid w:val="007F5B89"/>
    <w:rsid w:val="007F6FF9"/>
    <w:rsid w:val="00802731"/>
    <w:rsid w:val="00805A03"/>
    <w:rsid w:val="00805F26"/>
    <w:rsid w:val="008061CC"/>
    <w:rsid w:val="00811ED0"/>
    <w:rsid w:val="00814A9B"/>
    <w:rsid w:val="00814FB4"/>
    <w:rsid w:val="00817E35"/>
    <w:rsid w:val="00820B73"/>
    <w:rsid w:val="00822366"/>
    <w:rsid w:val="008225EE"/>
    <w:rsid w:val="00822D1D"/>
    <w:rsid w:val="008236BF"/>
    <w:rsid w:val="00832A56"/>
    <w:rsid w:val="0083659D"/>
    <w:rsid w:val="008418B2"/>
    <w:rsid w:val="008428D8"/>
    <w:rsid w:val="00845948"/>
    <w:rsid w:val="00854C9E"/>
    <w:rsid w:val="00861492"/>
    <w:rsid w:val="0086160C"/>
    <w:rsid w:val="008625EA"/>
    <w:rsid w:val="00863DB7"/>
    <w:rsid w:val="008666E4"/>
    <w:rsid w:val="008676A6"/>
    <w:rsid w:val="00867D2D"/>
    <w:rsid w:val="00870CA9"/>
    <w:rsid w:val="008722F3"/>
    <w:rsid w:val="00874E2D"/>
    <w:rsid w:val="00874F58"/>
    <w:rsid w:val="00886DBD"/>
    <w:rsid w:val="00886EF3"/>
    <w:rsid w:val="0089446E"/>
    <w:rsid w:val="00896C57"/>
    <w:rsid w:val="008A1E46"/>
    <w:rsid w:val="008A3FFB"/>
    <w:rsid w:val="008B00B3"/>
    <w:rsid w:val="008B086A"/>
    <w:rsid w:val="008B0A25"/>
    <w:rsid w:val="008B0F8B"/>
    <w:rsid w:val="008B2688"/>
    <w:rsid w:val="008B26AA"/>
    <w:rsid w:val="008B304C"/>
    <w:rsid w:val="008B4810"/>
    <w:rsid w:val="008B7360"/>
    <w:rsid w:val="008C144A"/>
    <w:rsid w:val="008C2B5E"/>
    <w:rsid w:val="008C5398"/>
    <w:rsid w:val="008C5BA5"/>
    <w:rsid w:val="008C6445"/>
    <w:rsid w:val="008C6CFB"/>
    <w:rsid w:val="008C6D25"/>
    <w:rsid w:val="008D38E9"/>
    <w:rsid w:val="008D39B7"/>
    <w:rsid w:val="008D6273"/>
    <w:rsid w:val="008E31F2"/>
    <w:rsid w:val="008E3C40"/>
    <w:rsid w:val="008E5D67"/>
    <w:rsid w:val="008E6DBD"/>
    <w:rsid w:val="008F0C23"/>
    <w:rsid w:val="008F4E91"/>
    <w:rsid w:val="008F68C3"/>
    <w:rsid w:val="009005CF"/>
    <w:rsid w:val="00900B37"/>
    <w:rsid w:val="00901FCA"/>
    <w:rsid w:val="00907835"/>
    <w:rsid w:val="00907CC7"/>
    <w:rsid w:val="00907E34"/>
    <w:rsid w:val="00910269"/>
    <w:rsid w:val="00910383"/>
    <w:rsid w:val="00911C8A"/>
    <w:rsid w:val="00911ED7"/>
    <w:rsid w:val="00915425"/>
    <w:rsid w:val="009175CD"/>
    <w:rsid w:val="009210AF"/>
    <w:rsid w:val="00923128"/>
    <w:rsid w:val="0092331E"/>
    <w:rsid w:val="00931A14"/>
    <w:rsid w:val="009334FB"/>
    <w:rsid w:val="00933821"/>
    <w:rsid w:val="00933CCC"/>
    <w:rsid w:val="00934493"/>
    <w:rsid w:val="00935536"/>
    <w:rsid w:val="00937F7F"/>
    <w:rsid w:val="009417EF"/>
    <w:rsid w:val="00941FCB"/>
    <w:rsid w:val="009433E3"/>
    <w:rsid w:val="00943CBE"/>
    <w:rsid w:val="009450B4"/>
    <w:rsid w:val="00945D0F"/>
    <w:rsid w:val="009508D4"/>
    <w:rsid w:val="00952C6D"/>
    <w:rsid w:val="00953F74"/>
    <w:rsid w:val="009557D7"/>
    <w:rsid w:val="00962167"/>
    <w:rsid w:val="00962707"/>
    <w:rsid w:val="00964C83"/>
    <w:rsid w:val="0097290C"/>
    <w:rsid w:val="0097298F"/>
    <w:rsid w:val="009740A2"/>
    <w:rsid w:val="00974897"/>
    <w:rsid w:val="0097743D"/>
    <w:rsid w:val="0098200C"/>
    <w:rsid w:val="009823DB"/>
    <w:rsid w:val="00982673"/>
    <w:rsid w:val="009826E6"/>
    <w:rsid w:val="00983115"/>
    <w:rsid w:val="00983F56"/>
    <w:rsid w:val="0098406F"/>
    <w:rsid w:val="00985B15"/>
    <w:rsid w:val="00987A74"/>
    <w:rsid w:val="00987CB6"/>
    <w:rsid w:val="00995DF0"/>
    <w:rsid w:val="009A3B4C"/>
    <w:rsid w:val="009C151D"/>
    <w:rsid w:val="009C1B44"/>
    <w:rsid w:val="009C3C14"/>
    <w:rsid w:val="009C444D"/>
    <w:rsid w:val="009C5DB6"/>
    <w:rsid w:val="009C6A9F"/>
    <w:rsid w:val="009C74D3"/>
    <w:rsid w:val="009C791B"/>
    <w:rsid w:val="009C7B78"/>
    <w:rsid w:val="009D01E5"/>
    <w:rsid w:val="009D420C"/>
    <w:rsid w:val="009D6604"/>
    <w:rsid w:val="009D7684"/>
    <w:rsid w:val="009D7960"/>
    <w:rsid w:val="009D7BDC"/>
    <w:rsid w:val="009E3169"/>
    <w:rsid w:val="009E5489"/>
    <w:rsid w:val="009F1E6E"/>
    <w:rsid w:val="009F4671"/>
    <w:rsid w:val="00A009B8"/>
    <w:rsid w:val="00A1056F"/>
    <w:rsid w:val="00A11FF9"/>
    <w:rsid w:val="00A21DDB"/>
    <w:rsid w:val="00A2453B"/>
    <w:rsid w:val="00A3695F"/>
    <w:rsid w:val="00A372FE"/>
    <w:rsid w:val="00A40569"/>
    <w:rsid w:val="00A46126"/>
    <w:rsid w:val="00A466E8"/>
    <w:rsid w:val="00A512D9"/>
    <w:rsid w:val="00A537E1"/>
    <w:rsid w:val="00A54275"/>
    <w:rsid w:val="00A556AB"/>
    <w:rsid w:val="00A63F03"/>
    <w:rsid w:val="00A65AB4"/>
    <w:rsid w:val="00A66635"/>
    <w:rsid w:val="00A67CA5"/>
    <w:rsid w:val="00A7409B"/>
    <w:rsid w:val="00A74647"/>
    <w:rsid w:val="00A77172"/>
    <w:rsid w:val="00A802B2"/>
    <w:rsid w:val="00A92405"/>
    <w:rsid w:val="00A94553"/>
    <w:rsid w:val="00A9479F"/>
    <w:rsid w:val="00A949E8"/>
    <w:rsid w:val="00A94B54"/>
    <w:rsid w:val="00AA10DC"/>
    <w:rsid w:val="00AA1860"/>
    <w:rsid w:val="00AA2109"/>
    <w:rsid w:val="00AA6FEF"/>
    <w:rsid w:val="00AA7EB3"/>
    <w:rsid w:val="00AB28A4"/>
    <w:rsid w:val="00AB2A97"/>
    <w:rsid w:val="00AB53E0"/>
    <w:rsid w:val="00AB58FF"/>
    <w:rsid w:val="00AB694E"/>
    <w:rsid w:val="00AC3F66"/>
    <w:rsid w:val="00AD206D"/>
    <w:rsid w:val="00AD2638"/>
    <w:rsid w:val="00AD46E8"/>
    <w:rsid w:val="00AD56E9"/>
    <w:rsid w:val="00AD7D24"/>
    <w:rsid w:val="00AD7D3B"/>
    <w:rsid w:val="00AF0D04"/>
    <w:rsid w:val="00AF2A2B"/>
    <w:rsid w:val="00AF3E5C"/>
    <w:rsid w:val="00AF3F04"/>
    <w:rsid w:val="00AF6C33"/>
    <w:rsid w:val="00AF7478"/>
    <w:rsid w:val="00B027AF"/>
    <w:rsid w:val="00B03AE9"/>
    <w:rsid w:val="00B03C22"/>
    <w:rsid w:val="00B06AFA"/>
    <w:rsid w:val="00B104B3"/>
    <w:rsid w:val="00B11210"/>
    <w:rsid w:val="00B12628"/>
    <w:rsid w:val="00B1315D"/>
    <w:rsid w:val="00B15647"/>
    <w:rsid w:val="00B16104"/>
    <w:rsid w:val="00B20B82"/>
    <w:rsid w:val="00B21BC3"/>
    <w:rsid w:val="00B26748"/>
    <w:rsid w:val="00B27479"/>
    <w:rsid w:val="00B33171"/>
    <w:rsid w:val="00B340E7"/>
    <w:rsid w:val="00B35195"/>
    <w:rsid w:val="00B402ED"/>
    <w:rsid w:val="00B40E2B"/>
    <w:rsid w:val="00B4647E"/>
    <w:rsid w:val="00B50793"/>
    <w:rsid w:val="00B53539"/>
    <w:rsid w:val="00B53D30"/>
    <w:rsid w:val="00B54629"/>
    <w:rsid w:val="00B60C70"/>
    <w:rsid w:val="00B60C8D"/>
    <w:rsid w:val="00B61D73"/>
    <w:rsid w:val="00B62533"/>
    <w:rsid w:val="00B626A3"/>
    <w:rsid w:val="00B66BE4"/>
    <w:rsid w:val="00B67E66"/>
    <w:rsid w:val="00B75427"/>
    <w:rsid w:val="00B756ED"/>
    <w:rsid w:val="00B77826"/>
    <w:rsid w:val="00B841E0"/>
    <w:rsid w:val="00B91C85"/>
    <w:rsid w:val="00B9311C"/>
    <w:rsid w:val="00B93831"/>
    <w:rsid w:val="00BA085C"/>
    <w:rsid w:val="00BA2592"/>
    <w:rsid w:val="00BA7487"/>
    <w:rsid w:val="00BA74CF"/>
    <w:rsid w:val="00BB3530"/>
    <w:rsid w:val="00BB5156"/>
    <w:rsid w:val="00BB5688"/>
    <w:rsid w:val="00BB665B"/>
    <w:rsid w:val="00BC17F3"/>
    <w:rsid w:val="00BC3E55"/>
    <w:rsid w:val="00BC5A33"/>
    <w:rsid w:val="00BC6759"/>
    <w:rsid w:val="00BD05F3"/>
    <w:rsid w:val="00BD4633"/>
    <w:rsid w:val="00BD53E0"/>
    <w:rsid w:val="00BD663C"/>
    <w:rsid w:val="00BE3CCB"/>
    <w:rsid w:val="00BE5AB1"/>
    <w:rsid w:val="00BE7BFF"/>
    <w:rsid w:val="00BF03EA"/>
    <w:rsid w:val="00BF268A"/>
    <w:rsid w:val="00BF29EC"/>
    <w:rsid w:val="00BF6842"/>
    <w:rsid w:val="00C00ADC"/>
    <w:rsid w:val="00C01FD1"/>
    <w:rsid w:val="00C02DA4"/>
    <w:rsid w:val="00C06283"/>
    <w:rsid w:val="00C06A34"/>
    <w:rsid w:val="00C101DF"/>
    <w:rsid w:val="00C102A2"/>
    <w:rsid w:val="00C1076A"/>
    <w:rsid w:val="00C12F0A"/>
    <w:rsid w:val="00C13A8D"/>
    <w:rsid w:val="00C14833"/>
    <w:rsid w:val="00C148F1"/>
    <w:rsid w:val="00C23C33"/>
    <w:rsid w:val="00C34DDF"/>
    <w:rsid w:val="00C3709E"/>
    <w:rsid w:val="00C40B23"/>
    <w:rsid w:val="00C4206D"/>
    <w:rsid w:val="00C457E8"/>
    <w:rsid w:val="00C458B0"/>
    <w:rsid w:val="00C47D58"/>
    <w:rsid w:val="00C51FF0"/>
    <w:rsid w:val="00C52FC3"/>
    <w:rsid w:val="00C54D6E"/>
    <w:rsid w:val="00C55B84"/>
    <w:rsid w:val="00C574EE"/>
    <w:rsid w:val="00C600A3"/>
    <w:rsid w:val="00C60B37"/>
    <w:rsid w:val="00C62B9C"/>
    <w:rsid w:val="00C63FF5"/>
    <w:rsid w:val="00C64A42"/>
    <w:rsid w:val="00C656E8"/>
    <w:rsid w:val="00C66586"/>
    <w:rsid w:val="00C7045A"/>
    <w:rsid w:val="00C704D1"/>
    <w:rsid w:val="00C75F59"/>
    <w:rsid w:val="00C76F6F"/>
    <w:rsid w:val="00C803C4"/>
    <w:rsid w:val="00C81D49"/>
    <w:rsid w:val="00C82D3E"/>
    <w:rsid w:val="00C86FD5"/>
    <w:rsid w:val="00C87260"/>
    <w:rsid w:val="00C95700"/>
    <w:rsid w:val="00CA0BE8"/>
    <w:rsid w:val="00CA1883"/>
    <w:rsid w:val="00CA343A"/>
    <w:rsid w:val="00CA79E2"/>
    <w:rsid w:val="00CB12FC"/>
    <w:rsid w:val="00CB21E3"/>
    <w:rsid w:val="00CB4061"/>
    <w:rsid w:val="00CB49FA"/>
    <w:rsid w:val="00CB53B3"/>
    <w:rsid w:val="00CB747F"/>
    <w:rsid w:val="00CC1666"/>
    <w:rsid w:val="00CC3622"/>
    <w:rsid w:val="00CC3CDF"/>
    <w:rsid w:val="00CD64A6"/>
    <w:rsid w:val="00CD68F1"/>
    <w:rsid w:val="00CE1FDF"/>
    <w:rsid w:val="00CE294F"/>
    <w:rsid w:val="00CE3E8C"/>
    <w:rsid w:val="00CE4FD0"/>
    <w:rsid w:val="00CE530B"/>
    <w:rsid w:val="00CF33F5"/>
    <w:rsid w:val="00CF6BF3"/>
    <w:rsid w:val="00D01E96"/>
    <w:rsid w:val="00D020FD"/>
    <w:rsid w:val="00D042D2"/>
    <w:rsid w:val="00D04460"/>
    <w:rsid w:val="00D07A21"/>
    <w:rsid w:val="00D07E47"/>
    <w:rsid w:val="00D11DAF"/>
    <w:rsid w:val="00D13EC0"/>
    <w:rsid w:val="00D154BA"/>
    <w:rsid w:val="00D171CF"/>
    <w:rsid w:val="00D2313C"/>
    <w:rsid w:val="00D24EF1"/>
    <w:rsid w:val="00D25F62"/>
    <w:rsid w:val="00D26567"/>
    <w:rsid w:val="00D26AED"/>
    <w:rsid w:val="00D318B0"/>
    <w:rsid w:val="00D41F81"/>
    <w:rsid w:val="00D432A3"/>
    <w:rsid w:val="00D43AE2"/>
    <w:rsid w:val="00D506D9"/>
    <w:rsid w:val="00D5257F"/>
    <w:rsid w:val="00D52844"/>
    <w:rsid w:val="00D53B4F"/>
    <w:rsid w:val="00D54E53"/>
    <w:rsid w:val="00D56146"/>
    <w:rsid w:val="00D612C1"/>
    <w:rsid w:val="00D61B2E"/>
    <w:rsid w:val="00D64411"/>
    <w:rsid w:val="00D6519D"/>
    <w:rsid w:val="00D7461D"/>
    <w:rsid w:val="00D852F8"/>
    <w:rsid w:val="00D85474"/>
    <w:rsid w:val="00D879B2"/>
    <w:rsid w:val="00D922EA"/>
    <w:rsid w:val="00D92824"/>
    <w:rsid w:val="00D95339"/>
    <w:rsid w:val="00DA01FE"/>
    <w:rsid w:val="00DA4F4B"/>
    <w:rsid w:val="00DB02FE"/>
    <w:rsid w:val="00DB13B2"/>
    <w:rsid w:val="00DB1F73"/>
    <w:rsid w:val="00DB4E34"/>
    <w:rsid w:val="00DB616D"/>
    <w:rsid w:val="00DB7A50"/>
    <w:rsid w:val="00DC164E"/>
    <w:rsid w:val="00DC5D6A"/>
    <w:rsid w:val="00DD05C2"/>
    <w:rsid w:val="00DD1C55"/>
    <w:rsid w:val="00DD52E5"/>
    <w:rsid w:val="00DD7A5D"/>
    <w:rsid w:val="00DE0AF5"/>
    <w:rsid w:val="00DE0E38"/>
    <w:rsid w:val="00DE292E"/>
    <w:rsid w:val="00DE2AA7"/>
    <w:rsid w:val="00DE65D0"/>
    <w:rsid w:val="00DE6A16"/>
    <w:rsid w:val="00DE7596"/>
    <w:rsid w:val="00DF767E"/>
    <w:rsid w:val="00E00252"/>
    <w:rsid w:val="00E0086E"/>
    <w:rsid w:val="00E03ACA"/>
    <w:rsid w:val="00E0594D"/>
    <w:rsid w:val="00E05D6A"/>
    <w:rsid w:val="00E076F7"/>
    <w:rsid w:val="00E23E87"/>
    <w:rsid w:val="00E25032"/>
    <w:rsid w:val="00E26601"/>
    <w:rsid w:val="00E27326"/>
    <w:rsid w:val="00E27426"/>
    <w:rsid w:val="00E3344F"/>
    <w:rsid w:val="00E33D8F"/>
    <w:rsid w:val="00E3597C"/>
    <w:rsid w:val="00E41C93"/>
    <w:rsid w:val="00E4307C"/>
    <w:rsid w:val="00E45C05"/>
    <w:rsid w:val="00E4697D"/>
    <w:rsid w:val="00E46B3C"/>
    <w:rsid w:val="00E470C7"/>
    <w:rsid w:val="00E47342"/>
    <w:rsid w:val="00E479C4"/>
    <w:rsid w:val="00E500B4"/>
    <w:rsid w:val="00E5384E"/>
    <w:rsid w:val="00E53ECA"/>
    <w:rsid w:val="00E5736F"/>
    <w:rsid w:val="00E6412A"/>
    <w:rsid w:val="00E7088B"/>
    <w:rsid w:val="00E744BC"/>
    <w:rsid w:val="00E81512"/>
    <w:rsid w:val="00E83676"/>
    <w:rsid w:val="00E84FF5"/>
    <w:rsid w:val="00E86818"/>
    <w:rsid w:val="00E91726"/>
    <w:rsid w:val="00E93B7A"/>
    <w:rsid w:val="00E966BB"/>
    <w:rsid w:val="00E96D45"/>
    <w:rsid w:val="00EA13D1"/>
    <w:rsid w:val="00EA455C"/>
    <w:rsid w:val="00EA5D3B"/>
    <w:rsid w:val="00EA73F6"/>
    <w:rsid w:val="00EB22F5"/>
    <w:rsid w:val="00EB5364"/>
    <w:rsid w:val="00EB5503"/>
    <w:rsid w:val="00EC092B"/>
    <w:rsid w:val="00EC1D4A"/>
    <w:rsid w:val="00EC4127"/>
    <w:rsid w:val="00EC54B6"/>
    <w:rsid w:val="00EC6178"/>
    <w:rsid w:val="00ED0A35"/>
    <w:rsid w:val="00ED2973"/>
    <w:rsid w:val="00EE0B8C"/>
    <w:rsid w:val="00EE2B3D"/>
    <w:rsid w:val="00EE3876"/>
    <w:rsid w:val="00EE61F4"/>
    <w:rsid w:val="00EE65F3"/>
    <w:rsid w:val="00EE6CA1"/>
    <w:rsid w:val="00EF0781"/>
    <w:rsid w:val="00EF29B4"/>
    <w:rsid w:val="00EF334B"/>
    <w:rsid w:val="00EF42FC"/>
    <w:rsid w:val="00EF7285"/>
    <w:rsid w:val="00F00346"/>
    <w:rsid w:val="00F007C9"/>
    <w:rsid w:val="00F0197E"/>
    <w:rsid w:val="00F03800"/>
    <w:rsid w:val="00F04250"/>
    <w:rsid w:val="00F05AE4"/>
    <w:rsid w:val="00F0751D"/>
    <w:rsid w:val="00F07B5F"/>
    <w:rsid w:val="00F129C8"/>
    <w:rsid w:val="00F12DC9"/>
    <w:rsid w:val="00F15DD9"/>
    <w:rsid w:val="00F1604F"/>
    <w:rsid w:val="00F17070"/>
    <w:rsid w:val="00F27F94"/>
    <w:rsid w:val="00F33666"/>
    <w:rsid w:val="00F346B5"/>
    <w:rsid w:val="00F3703F"/>
    <w:rsid w:val="00F371E9"/>
    <w:rsid w:val="00F37EF0"/>
    <w:rsid w:val="00F40D83"/>
    <w:rsid w:val="00F42AFA"/>
    <w:rsid w:val="00F42B91"/>
    <w:rsid w:val="00F45ABF"/>
    <w:rsid w:val="00F45B11"/>
    <w:rsid w:val="00F45CE5"/>
    <w:rsid w:val="00F461BD"/>
    <w:rsid w:val="00F46CC8"/>
    <w:rsid w:val="00F53072"/>
    <w:rsid w:val="00F5393C"/>
    <w:rsid w:val="00F607A7"/>
    <w:rsid w:val="00F639CD"/>
    <w:rsid w:val="00F651B1"/>
    <w:rsid w:val="00F653B8"/>
    <w:rsid w:val="00F657E5"/>
    <w:rsid w:val="00F65C56"/>
    <w:rsid w:val="00F7197C"/>
    <w:rsid w:val="00F811BB"/>
    <w:rsid w:val="00F81ECC"/>
    <w:rsid w:val="00F834D1"/>
    <w:rsid w:val="00F84543"/>
    <w:rsid w:val="00F8488A"/>
    <w:rsid w:val="00F87B52"/>
    <w:rsid w:val="00F91BD6"/>
    <w:rsid w:val="00F97823"/>
    <w:rsid w:val="00FA22C6"/>
    <w:rsid w:val="00FA2A4B"/>
    <w:rsid w:val="00FB3CD0"/>
    <w:rsid w:val="00FB6586"/>
    <w:rsid w:val="00FB792C"/>
    <w:rsid w:val="00FC0995"/>
    <w:rsid w:val="00FC4752"/>
    <w:rsid w:val="00FD1DA1"/>
    <w:rsid w:val="00FD1FB6"/>
    <w:rsid w:val="00FD2349"/>
    <w:rsid w:val="00FE16FF"/>
    <w:rsid w:val="00FE3B5D"/>
    <w:rsid w:val="00FE3B5F"/>
    <w:rsid w:val="00FE4E92"/>
    <w:rsid w:val="00FE4EB1"/>
    <w:rsid w:val="00FF097F"/>
    <w:rsid w:val="00FF0C4E"/>
    <w:rsid w:val="00FF2F0B"/>
    <w:rsid w:val="00FF2F11"/>
    <w:rsid w:val="00FF46F6"/>
    <w:rsid w:val="00FF5EE8"/>
    <w:rsid w:val="00FF676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docId w15:val="{F39FF2D7-4CC6-4482-A558-85492E471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67CA5"/>
    <w:pPr>
      <w:widowControl w:val="0"/>
      <w:jc w:val="both"/>
    </w:pPr>
    <w:rPr>
      <w:kern w:val="2"/>
      <w:sz w:val="21"/>
    </w:rPr>
  </w:style>
  <w:style w:type="paragraph" w:styleId="1">
    <w:name w:val="heading 1"/>
    <w:basedOn w:val="a"/>
    <w:next w:val="a"/>
    <w:link w:val="1Char"/>
    <w:qFormat/>
    <w:rsid w:val="00A67CA5"/>
    <w:pPr>
      <w:keepNext/>
      <w:keepLines/>
      <w:numPr>
        <w:numId w:val="1"/>
      </w:numPr>
      <w:spacing w:before="100" w:after="90" w:line="360" w:lineRule="auto"/>
      <w:outlineLvl w:val="0"/>
    </w:pPr>
    <w:rPr>
      <w:b/>
      <w:kern w:val="44"/>
      <w:sz w:val="36"/>
    </w:rPr>
  </w:style>
  <w:style w:type="paragraph" w:styleId="2">
    <w:name w:val="heading 2"/>
    <w:basedOn w:val="a"/>
    <w:next w:val="a"/>
    <w:link w:val="2Char"/>
    <w:qFormat/>
    <w:rsid w:val="00A67CA5"/>
    <w:pPr>
      <w:keepNext/>
      <w:keepLines/>
      <w:numPr>
        <w:ilvl w:val="1"/>
        <w:numId w:val="1"/>
      </w:numPr>
      <w:spacing w:before="260" w:after="260" w:line="416" w:lineRule="auto"/>
      <w:outlineLvl w:val="1"/>
    </w:pPr>
    <w:rPr>
      <w:rFonts w:ascii="Arial" w:eastAsia="黑体" w:hAnsi="Arial"/>
      <w:b/>
      <w:sz w:val="32"/>
    </w:rPr>
  </w:style>
  <w:style w:type="paragraph" w:styleId="3">
    <w:name w:val="heading 3"/>
    <w:basedOn w:val="a"/>
    <w:next w:val="10"/>
    <w:link w:val="3Char1"/>
    <w:qFormat/>
    <w:rsid w:val="00A67CA5"/>
    <w:pPr>
      <w:keepNext/>
      <w:keepLines/>
      <w:numPr>
        <w:ilvl w:val="2"/>
        <w:numId w:val="1"/>
      </w:numPr>
      <w:spacing w:before="260" w:after="260" w:line="0" w:lineRule="atLeast"/>
      <w:outlineLvl w:val="2"/>
    </w:pPr>
    <w:rPr>
      <w:rFonts w:ascii="黑体" w:eastAsia="黑体" w:hAnsi="黑体"/>
      <w:b/>
      <w:bCs/>
      <w:sz w:val="30"/>
    </w:rPr>
  </w:style>
  <w:style w:type="paragraph" w:styleId="4">
    <w:name w:val="heading 4"/>
    <w:basedOn w:val="a"/>
    <w:next w:val="10"/>
    <w:link w:val="4Char"/>
    <w:qFormat/>
    <w:rsid w:val="00A67CA5"/>
    <w:pPr>
      <w:keepNext/>
      <w:keepLines/>
      <w:numPr>
        <w:ilvl w:val="3"/>
        <w:numId w:val="1"/>
      </w:numPr>
      <w:spacing w:before="280" w:after="290" w:line="376" w:lineRule="auto"/>
      <w:outlineLvl w:val="3"/>
    </w:pPr>
    <w:rPr>
      <w:rFonts w:ascii="黑体" w:hAnsi="黑体"/>
      <w:b/>
      <w:sz w:val="30"/>
    </w:rPr>
  </w:style>
  <w:style w:type="paragraph" w:styleId="5">
    <w:name w:val="heading 5"/>
    <w:basedOn w:val="a"/>
    <w:next w:val="a"/>
    <w:link w:val="5Char"/>
    <w:qFormat/>
    <w:rsid w:val="00A67CA5"/>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qFormat/>
    <w:rsid w:val="00A67CA5"/>
    <w:pPr>
      <w:keepNext/>
      <w:keepLines/>
      <w:numPr>
        <w:ilvl w:val="5"/>
        <w:numId w:val="1"/>
      </w:numPr>
      <w:spacing w:before="240" w:after="64" w:line="320" w:lineRule="auto"/>
      <w:outlineLvl w:val="5"/>
    </w:pPr>
    <w:rPr>
      <w:rFonts w:ascii="Arial" w:eastAsia="黑体" w:hAnsi="Arial"/>
      <w:b/>
      <w:bCs/>
      <w:sz w:val="24"/>
      <w:szCs w:val="24"/>
    </w:rPr>
  </w:style>
  <w:style w:type="paragraph" w:styleId="7">
    <w:name w:val="heading 7"/>
    <w:basedOn w:val="a"/>
    <w:next w:val="a"/>
    <w:link w:val="7Char"/>
    <w:qFormat/>
    <w:rsid w:val="00A67CA5"/>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qFormat/>
    <w:rsid w:val="00A67CA5"/>
    <w:pPr>
      <w:keepNext/>
      <w:keepLines/>
      <w:numPr>
        <w:ilvl w:val="7"/>
        <w:numId w:val="1"/>
      </w:numPr>
      <w:spacing w:before="240" w:after="64" w:line="320" w:lineRule="auto"/>
      <w:outlineLvl w:val="7"/>
    </w:pPr>
    <w:rPr>
      <w:rFonts w:ascii="Arial" w:eastAsia="黑体" w:hAnsi="Arial"/>
      <w:sz w:val="24"/>
      <w:szCs w:val="24"/>
    </w:rPr>
  </w:style>
  <w:style w:type="paragraph" w:styleId="9">
    <w:name w:val="heading 9"/>
    <w:basedOn w:val="a"/>
    <w:next w:val="a"/>
    <w:link w:val="9Char"/>
    <w:qFormat/>
    <w:rsid w:val="00A67CA5"/>
    <w:pPr>
      <w:keepNext/>
      <w:keepLines/>
      <w:numPr>
        <w:ilvl w:val="8"/>
        <w:numId w:val="1"/>
      </w:numPr>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rsid w:val="00A67CA5"/>
    <w:rPr>
      <w:rFonts w:eastAsia="黑体"/>
      <w:b/>
      <w:kern w:val="2"/>
      <w:sz w:val="30"/>
      <w:lang w:val="en-US" w:eastAsia="zh-CN"/>
    </w:rPr>
  </w:style>
  <w:style w:type="character" w:customStyle="1" w:styleId="2Char">
    <w:name w:val="标题 2 Char"/>
    <w:link w:val="2"/>
    <w:rsid w:val="00A67CA5"/>
    <w:rPr>
      <w:rFonts w:ascii="Arial" w:eastAsia="黑体" w:hAnsi="Arial"/>
      <w:b/>
      <w:kern w:val="2"/>
      <w:sz w:val="32"/>
    </w:rPr>
  </w:style>
  <w:style w:type="character" w:customStyle="1" w:styleId="4Char">
    <w:name w:val="标题 4 Char"/>
    <w:link w:val="4"/>
    <w:rsid w:val="00A67CA5"/>
    <w:rPr>
      <w:rFonts w:ascii="黑体" w:hAnsi="黑体"/>
      <w:b/>
      <w:kern w:val="2"/>
      <w:sz w:val="30"/>
    </w:rPr>
  </w:style>
  <w:style w:type="character" w:customStyle="1" w:styleId="Char">
    <w:name w:val="批注主题 Char"/>
    <w:link w:val="11"/>
    <w:rsid w:val="00A67CA5"/>
    <w:rPr>
      <w:b/>
      <w:bCs/>
      <w:kern w:val="2"/>
      <w:sz w:val="21"/>
      <w:szCs w:val="24"/>
    </w:rPr>
  </w:style>
  <w:style w:type="character" w:customStyle="1" w:styleId="1Char">
    <w:name w:val="标题 1 Char"/>
    <w:link w:val="1"/>
    <w:rsid w:val="00A67CA5"/>
    <w:rPr>
      <w:b/>
      <w:kern w:val="44"/>
      <w:sz w:val="36"/>
    </w:rPr>
  </w:style>
  <w:style w:type="character" w:styleId="a3">
    <w:name w:val="Hyperlink"/>
    <w:uiPriority w:val="99"/>
    <w:rsid w:val="00A67CA5"/>
    <w:rPr>
      <w:color w:val="0000FF"/>
      <w:u w:val="single"/>
    </w:rPr>
  </w:style>
  <w:style w:type="character" w:customStyle="1" w:styleId="3Char0">
    <w:name w:val="正文文本缩进 3 Char"/>
    <w:link w:val="31"/>
    <w:rsid w:val="00A67CA5"/>
    <w:rPr>
      <w:kern w:val="2"/>
      <w:sz w:val="21"/>
    </w:rPr>
  </w:style>
  <w:style w:type="character" w:customStyle="1" w:styleId="12">
    <w:name w:val="页码1"/>
    <w:basedOn w:val="a0"/>
    <w:rsid w:val="00A67CA5"/>
  </w:style>
  <w:style w:type="character" w:customStyle="1" w:styleId="Char0">
    <w:name w:val="批注框文本 Char"/>
    <w:link w:val="a4"/>
    <w:rsid w:val="00A67CA5"/>
    <w:rPr>
      <w:kern w:val="2"/>
      <w:sz w:val="18"/>
      <w:szCs w:val="18"/>
    </w:rPr>
  </w:style>
  <w:style w:type="character" w:customStyle="1" w:styleId="2Char0">
    <w:name w:val="正文文本缩进 2 Char"/>
    <w:link w:val="21"/>
    <w:rsid w:val="00A67CA5"/>
    <w:rPr>
      <w:kern w:val="2"/>
      <w:sz w:val="21"/>
    </w:rPr>
  </w:style>
  <w:style w:type="character" w:customStyle="1" w:styleId="9Char">
    <w:name w:val="标题 9 Char"/>
    <w:link w:val="9"/>
    <w:rsid w:val="00A67CA5"/>
    <w:rPr>
      <w:rFonts w:ascii="Arial" w:eastAsia="黑体" w:hAnsi="Arial"/>
      <w:kern w:val="2"/>
      <w:sz w:val="21"/>
      <w:szCs w:val="21"/>
    </w:rPr>
  </w:style>
  <w:style w:type="character" w:customStyle="1" w:styleId="8Char">
    <w:name w:val="标题 8 Char"/>
    <w:link w:val="8"/>
    <w:rsid w:val="00A67CA5"/>
    <w:rPr>
      <w:rFonts w:ascii="Arial" w:eastAsia="黑体" w:hAnsi="Arial"/>
      <w:kern w:val="2"/>
      <w:sz w:val="24"/>
      <w:szCs w:val="24"/>
    </w:rPr>
  </w:style>
  <w:style w:type="character" w:customStyle="1" w:styleId="5Char">
    <w:name w:val="标题 5 Char"/>
    <w:link w:val="5"/>
    <w:rsid w:val="00A67CA5"/>
    <w:rPr>
      <w:b/>
      <w:bCs/>
      <w:kern w:val="2"/>
      <w:sz w:val="28"/>
      <w:szCs w:val="28"/>
    </w:rPr>
  </w:style>
  <w:style w:type="character" w:customStyle="1" w:styleId="MMTopic2CharChar">
    <w:name w:val="MM Topic 2 Char Char"/>
    <w:link w:val="MMTopic2"/>
    <w:rsid w:val="00A67CA5"/>
    <w:rPr>
      <w:rFonts w:ascii="Cambria" w:eastAsia="黑体" w:hAnsi="Cambria"/>
      <w:b/>
      <w:bCs/>
      <w:kern w:val="2"/>
      <w:sz w:val="32"/>
      <w:szCs w:val="32"/>
    </w:rPr>
  </w:style>
  <w:style w:type="character" w:customStyle="1" w:styleId="2Char1">
    <w:name w:val="正文文本 2 Char"/>
    <w:link w:val="210"/>
    <w:rsid w:val="00A67CA5"/>
    <w:rPr>
      <w:rFonts w:ascii="宋体"/>
      <w:sz w:val="28"/>
    </w:rPr>
  </w:style>
  <w:style w:type="character" w:customStyle="1" w:styleId="6Char">
    <w:name w:val="标题 6 Char"/>
    <w:link w:val="6"/>
    <w:rsid w:val="00A67CA5"/>
    <w:rPr>
      <w:rFonts w:ascii="Arial" w:eastAsia="黑体" w:hAnsi="Arial"/>
      <w:b/>
      <w:bCs/>
      <w:kern w:val="2"/>
      <w:sz w:val="24"/>
      <w:szCs w:val="24"/>
    </w:rPr>
  </w:style>
  <w:style w:type="character" w:customStyle="1" w:styleId="13">
    <w:name w:val="访问过的超链接1"/>
    <w:rsid w:val="00A67CA5"/>
    <w:rPr>
      <w:color w:val="800080"/>
      <w:u w:val="single"/>
    </w:rPr>
  </w:style>
  <w:style w:type="character" w:customStyle="1" w:styleId="Char1">
    <w:name w:val="正文缩进 Char1"/>
    <w:aliases w:val="表正文 Char,正文非缩进 Char,正文（首行缩进两字） Char Char Char Char Char1,正文（首行缩进两字） Char Char Char Char Char Char,正文（首行缩进两字） Char Char Char Char1,正文（首行缩进两字） Char Char Char1,特点 Char1,正文缩进 Char Char,正文（首行缩进两字） Char Char1,正文（首行缩进两字） Char1,正文顶格悬挂 Char,段1 Char"/>
    <w:link w:val="10"/>
    <w:rsid w:val="00A67CA5"/>
    <w:rPr>
      <w:kern w:val="2"/>
      <w:sz w:val="21"/>
    </w:rPr>
  </w:style>
  <w:style w:type="character" w:customStyle="1" w:styleId="7Char">
    <w:name w:val="标题 7 Char"/>
    <w:link w:val="7"/>
    <w:rsid w:val="00A67CA5"/>
    <w:rPr>
      <w:b/>
      <w:bCs/>
      <w:kern w:val="2"/>
      <w:sz w:val="24"/>
      <w:szCs w:val="24"/>
    </w:rPr>
  </w:style>
  <w:style w:type="character" w:customStyle="1" w:styleId="Char2">
    <w:name w:val="文档结构图 Char"/>
    <w:link w:val="14"/>
    <w:rsid w:val="00A67CA5"/>
    <w:rPr>
      <w:kern w:val="2"/>
      <w:sz w:val="21"/>
      <w:shd w:val="clear" w:color="auto" w:fill="000080"/>
    </w:rPr>
  </w:style>
  <w:style w:type="character" w:customStyle="1" w:styleId="Char3">
    <w:name w:val="页眉 Char"/>
    <w:link w:val="a5"/>
    <w:rsid w:val="00A67CA5"/>
    <w:rPr>
      <w:rFonts w:ascii="宋体"/>
      <w:sz w:val="18"/>
    </w:rPr>
  </w:style>
  <w:style w:type="character" w:customStyle="1" w:styleId="Char4">
    <w:name w:val="批注文字 Char"/>
    <w:link w:val="a6"/>
    <w:rsid w:val="00A67CA5"/>
    <w:rPr>
      <w:kern w:val="2"/>
      <w:sz w:val="21"/>
      <w:szCs w:val="24"/>
    </w:rPr>
  </w:style>
  <w:style w:type="character" w:customStyle="1" w:styleId="Char5">
    <w:name w:val="页脚 Char"/>
    <w:link w:val="a7"/>
    <w:rsid w:val="00A67CA5"/>
    <w:rPr>
      <w:kern w:val="2"/>
      <w:sz w:val="18"/>
    </w:rPr>
  </w:style>
  <w:style w:type="character" w:customStyle="1" w:styleId="Char6">
    <w:name w:val="正文文本 Char"/>
    <w:link w:val="a8"/>
    <w:rsid w:val="00A67CA5"/>
    <w:rPr>
      <w:kern w:val="2"/>
      <w:sz w:val="21"/>
      <w:szCs w:val="24"/>
    </w:rPr>
  </w:style>
  <w:style w:type="character" w:customStyle="1" w:styleId="Char7">
    <w:name w:val="正文文本缩进 Char"/>
    <w:link w:val="15"/>
    <w:rsid w:val="00A67CA5"/>
    <w:rPr>
      <w:kern w:val="2"/>
      <w:sz w:val="21"/>
    </w:rPr>
  </w:style>
  <w:style w:type="character" w:customStyle="1" w:styleId="Char8">
    <w:name w:val="纯文本 Char"/>
    <w:link w:val="20"/>
    <w:rsid w:val="00A67CA5"/>
    <w:rPr>
      <w:rFonts w:ascii="宋体" w:hAnsi="Courier New"/>
      <w:kern w:val="2"/>
      <w:sz w:val="24"/>
    </w:rPr>
  </w:style>
  <w:style w:type="character" w:customStyle="1" w:styleId="Char9">
    <w:name w:val="日期 Char"/>
    <w:link w:val="16"/>
    <w:rsid w:val="00A67CA5"/>
    <w:rPr>
      <w:kern w:val="2"/>
      <w:sz w:val="21"/>
    </w:rPr>
  </w:style>
  <w:style w:type="character" w:customStyle="1" w:styleId="Chara">
    <w:name w:val="标题 Char"/>
    <w:link w:val="a9"/>
    <w:rsid w:val="00A67CA5"/>
    <w:rPr>
      <w:rFonts w:ascii="Cambria" w:hAnsi="Cambria" w:cs="Times New Roman"/>
      <w:b/>
      <w:bCs/>
      <w:kern w:val="2"/>
      <w:sz w:val="32"/>
      <w:szCs w:val="32"/>
    </w:rPr>
  </w:style>
  <w:style w:type="character" w:customStyle="1" w:styleId="07415CharChar">
    <w:name w:val="样式 样式 宋体 小五 首行缩进:  0.74 厘米 + 小四 行距: 1.5 倍行距 Char Char"/>
    <w:link w:val="07415"/>
    <w:rsid w:val="00A67CA5"/>
    <w:rPr>
      <w:rFonts w:eastAsia="宋体" w:cs="宋体"/>
      <w:b/>
      <w:kern w:val="2"/>
      <w:sz w:val="28"/>
      <w:szCs w:val="28"/>
      <w:lang w:val="en-US" w:eastAsia="zh-CN"/>
    </w:rPr>
  </w:style>
  <w:style w:type="character" w:customStyle="1" w:styleId="3Char1">
    <w:name w:val="标题 3 Char1"/>
    <w:link w:val="3"/>
    <w:rsid w:val="00A67CA5"/>
    <w:rPr>
      <w:rFonts w:ascii="黑体" w:eastAsia="黑体" w:hAnsi="黑体"/>
      <w:b/>
      <w:bCs/>
      <w:kern w:val="2"/>
      <w:sz w:val="30"/>
    </w:rPr>
  </w:style>
  <w:style w:type="character" w:customStyle="1" w:styleId="aa">
    <w:name w:val="样式 华文中宋 小四"/>
    <w:rsid w:val="00A67CA5"/>
    <w:rPr>
      <w:rFonts w:ascii="华文中宋" w:eastAsia="华文中宋" w:hAnsi="华文中宋"/>
      <w:sz w:val="24"/>
    </w:rPr>
  </w:style>
  <w:style w:type="character" w:customStyle="1" w:styleId="17">
    <w:name w:val="批注引用1"/>
    <w:rsid w:val="00A67CA5"/>
    <w:rPr>
      <w:sz w:val="21"/>
      <w:szCs w:val="21"/>
    </w:rPr>
  </w:style>
  <w:style w:type="character" w:customStyle="1" w:styleId="MMTopic1CharChar">
    <w:name w:val="MM Topic 1 Char Char"/>
    <w:link w:val="MMTopic1"/>
    <w:rsid w:val="00A67CA5"/>
    <w:rPr>
      <w:rFonts w:ascii="Calibri" w:hAnsi="Calibri"/>
      <w:b/>
      <w:bCs/>
      <w:kern w:val="44"/>
      <w:sz w:val="44"/>
      <w:szCs w:val="44"/>
    </w:rPr>
  </w:style>
  <w:style w:type="character" w:customStyle="1" w:styleId="Charb">
    <w:name w:val="无间隔 Char"/>
    <w:link w:val="18"/>
    <w:rsid w:val="00A67CA5"/>
    <w:rPr>
      <w:rFonts w:ascii="Calibri" w:hAnsi="Calibri" w:cs="黑体"/>
      <w:sz w:val="22"/>
      <w:szCs w:val="22"/>
      <w:lang w:val="en-US" w:eastAsia="zh-CN" w:bidi="ar-SA"/>
    </w:rPr>
  </w:style>
  <w:style w:type="paragraph" w:styleId="90">
    <w:name w:val="toc 9"/>
    <w:basedOn w:val="a"/>
    <w:next w:val="a"/>
    <w:uiPriority w:val="39"/>
    <w:rsid w:val="00A67CA5"/>
    <w:pPr>
      <w:ind w:leftChars="1600" w:left="3360"/>
    </w:pPr>
    <w:rPr>
      <w:szCs w:val="24"/>
    </w:rPr>
  </w:style>
  <w:style w:type="paragraph" w:customStyle="1" w:styleId="ab">
    <w:name w:val="附录表标题"/>
    <w:next w:val="ac"/>
    <w:rsid w:val="00A67CA5"/>
    <w:pPr>
      <w:jc w:val="center"/>
      <w:textAlignment w:val="baseline"/>
    </w:pPr>
    <w:rPr>
      <w:rFonts w:ascii="黑体" w:eastAsia="黑体"/>
      <w:kern w:val="21"/>
      <w:sz w:val="21"/>
    </w:rPr>
  </w:style>
  <w:style w:type="paragraph" w:styleId="22">
    <w:name w:val="toc 2"/>
    <w:basedOn w:val="a"/>
    <w:next w:val="a"/>
    <w:uiPriority w:val="39"/>
    <w:rsid w:val="00A67CA5"/>
    <w:pPr>
      <w:tabs>
        <w:tab w:val="left" w:pos="735"/>
        <w:tab w:val="right" w:leader="dot" w:pos="9628"/>
      </w:tabs>
      <w:ind w:leftChars="200" w:left="420"/>
    </w:pPr>
  </w:style>
  <w:style w:type="paragraph" w:customStyle="1" w:styleId="31">
    <w:name w:val="正文文本缩进 31"/>
    <w:basedOn w:val="a"/>
    <w:link w:val="3Char0"/>
    <w:rsid w:val="00A67CA5"/>
    <w:pPr>
      <w:ind w:firstLine="420"/>
    </w:pPr>
  </w:style>
  <w:style w:type="paragraph" w:styleId="40">
    <w:name w:val="toc 4"/>
    <w:basedOn w:val="a"/>
    <w:next w:val="a"/>
    <w:uiPriority w:val="39"/>
    <w:rsid w:val="00A67CA5"/>
    <w:pPr>
      <w:tabs>
        <w:tab w:val="left" w:pos="1995"/>
        <w:tab w:val="right" w:leader="dot" w:pos="9628"/>
      </w:tabs>
      <w:ind w:leftChars="600" w:left="1260"/>
    </w:pPr>
    <w:rPr>
      <w:szCs w:val="24"/>
    </w:rPr>
  </w:style>
  <w:style w:type="paragraph" w:customStyle="1" w:styleId="ad">
    <w:name w:val="图片"/>
    <w:basedOn w:val="a"/>
    <w:next w:val="ae"/>
    <w:rsid w:val="00A67CA5"/>
    <w:pPr>
      <w:keepNext/>
      <w:widowControl/>
      <w:overflowPunct w:val="0"/>
      <w:autoSpaceDE w:val="0"/>
      <w:autoSpaceDN w:val="0"/>
      <w:adjustRightInd w:val="0"/>
      <w:spacing w:before="120" w:after="240"/>
      <w:jc w:val="center"/>
      <w:textAlignment w:val="baseline"/>
    </w:pPr>
    <w:rPr>
      <w:kern w:val="0"/>
      <w:sz w:val="20"/>
    </w:rPr>
  </w:style>
  <w:style w:type="paragraph" w:styleId="80">
    <w:name w:val="toc 8"/>
    <w:basedOn w:val="a"/>
    <w:next w:val="a"/>
    <w:uiPriority w:val="39"/>
    <w:rsid w:val="00A67CA5"/>
    <w:pPr>
      <w:ind w:leftChars="1400" w:left="2940"/>
    </w:pPr>
    <w:rPr>
      <w:szCs w:val="24"/>
    </w:rPr>
  </w:style>
  <w:style w:type="paragraph" w:customStyle="1" w:styleId="10">
    <w:name w:val="正文缩进1"/>
    <w:basedOn w:val="a"/>
    <w:link w:val="Char1"/>
    <w:rsid w:val="00A67CA5"/>
    <w:pPr>
      <w:ind w:firstLine="420"/>
    </w:pPr>
  </w:style>
  <w:style w:type="paragraph" w:styleId="a9">
    <w:name w:val="Title"/>
    <w:basedOn w:val="a"/>
    <w:next w:val="a"/>
    <w:link w:val="Chara"/>
    <w:qFormat/>
    <w:rsid w:val="00A67CA5"/>
    <w:pPr>
      <w:spacing w:before="240" w:after="60"/>
      <w:jc w:val="center"/>
      <w:outlineLvl w:val="0"/>
    </w:pPr>
    <w:rPr>
      <w:rFonts w:ascii="Cambria" w:hAnsi="Cambria"/>
      <w:b/>
      <w:bCs/>
      <w:sz w:val="32"/>
      <w:szCs w:val="32"/>
    </w:rPr>
  </w:style>
  <w:style w:type="paragraph" w:styleId="70">
    <w:name w:val="toc 7"/>
    <w:basedOn w:val="a"/>
    <w:next w:val="a"/>
    <w:uiPriority w:val="39"/>
    <w:rsid w:val="00A67CA5"/>
    <w:pPr>
      <w:ind w:leftChars="1200" w:left="2520"/>
    </w:pPr>
    <w:rPr>
      <w:szCs w:val="24"/>
    </w:rPr>
  </w:style>
  <w:style w:type="paragraph" w:styleId="60">
    <w:name w:val="toc 6"/>
    <w:basedOn w:val="a"/>
    <w:next w:val="a"/>
    <w:uiPriority w:val="39"/>
    <w:rsid w:val="00A67CA5"/>
    <w:pPr>
      <w:ind w:leftChars="1000" w:left="2100"/>
    </w:pPr>
    <w:rPr>
      <w:szCs w:val="24"/>
    </w:rPr>
  </w:style>
  <w:style w:type="paragraph" w:styleId="19">
    <w:name w:val="toc 1"/>
    <w:basedOn w:val="a"/>
    <w:next w:val="a"/>
    <w:uiPriority w:val="39"/>
    <w:rsid w:val="00A67CA5"/>
  </w:style>
  <w:style w:type="paragraph" w:customStyle="1" w:styleId="14">
    <w:name w:val="文档结构图1"/>
    <w:basedOn w:val="a"/>
    <w:link w:val="Char2"/>
    <w:rsid w:val="00A67CA5"/>
    <w:pPr>
      <w:shd w:val="clear" w:color="auto" w:fill="000080"/>
    </w:pPr>
    <w:rPr>
      <w:shd w:val="clear" w:color="auto" w:fill="000080"/>
    </w:rPr>
  </w:style>
  <w:style w:type="paragraph" w:styleId="32">
    <w:name w:val="toc 3"/>
    <w:basedOn w:val="a"/>
    <w:next w:val="a"/>
    <w:uiPriority w:val="39"/>
    <w:rsid w:val="00A67CA5"/>
    <w:pPr>
      <w:tabs>
        <w:tab w:val="left" w:pos="1365"/>
        <w:tab w:val="left" w:pos="1470"/>
        <w:tab w:val="right" w:leader="dot" w:pos="9628"/>
      </w:tabs>
      <w:ind w:leftChars="400" w:left="840"/>
    </w:pPr>
  </w:style>
  <w:style w:type="paragraph" w:styleId="a6">
    <w:name w:val="annotation text"/>
    <w:basedOn w:val="a"/>
    <w:link w:val="Char4"/>
    <w:rsid w:val="00A67CA5"/>
    <w:pPr>
      <w:jc w:val="left"/>
    </w:pPr>
    <w:rPr>
      <w:szCs w:val="24"/>
    </w:rPr>
  </w:style>
  <w:style w:type="paragraph" w:customStyle="1" w:styleId="11">
    <w:name w:val="批注主题1"/>
    <w:basedOn w:val="a6"/>
    <w:next w:val="a6"/>
    <w:link w:val="Char"/>
    <w:rsid w:val="00A67CA5"/>
    <w:rPr>
      <w:b/>
      <w:bCs/>
    </w:rPr>
  </w:style>
  <w:style w:type="paragraph" w:styleId="a5">
    <w:name w:val="header"/>
    <w:basedOn w:val="a"/>
    <w:link w:val="Char3"/>
    <w:rsid w:val="00A67CA5"/>
    <w:pPr>
      <w:pBdr>
        <w:bottom w:val="single" w:sz="6" w:space="1" w:color="auto"/>
      </w:pBdr>
      <w:tabs>
        <w:tab w:val="center" w:pos="4153"/>
        <w:tab w:val="right" w:pos="8306"/>
      </w:tabs>
      <w:autoSpaceDE w:val="0"/>
      <w:autoSpaceDN w:val="0"/>
      <w:adjustRightInd w:val="0"/>
      <w:jc w:val="center"/>
      <w:textAlignment w:val="baseline"/>
    </w:pPr>
    <w:rPr>
      <w:rFonts w:ascii="宋体"/>
      <w:kern w:val="0"/>
      <w:sz w:val="18"/>
    </w:rPr>
  </w:style>
  <w:style w:type="paragraph" w:styleId="ae">
    <w:name w:val="caption"/>
    <w:basedOn w:val="a"/>
    <w:next w:val="a"/>
    <w:qFormat/>
    <w:rsid w:val="00A67CA5"/>
    <w:rPr>
      <w:rFonts w:ascii="Arial" w:eastAsia="黑体" w:hAnsi="Arial" w:cs="Arial"/>
      <w:sz w:val="20"/>
    </w:rPr>
  </w:style>
  <w:style w:type="paragraph" w:styleId="a4">
    <w:name w:val="Balloon Text"/>
    <w:basedOn w:val="a"/>
    <w:link w:val="Char0"/>
    <w:rsid w:val="00A67CA5"/>
    <w:rPr>
      <w:sz w:val="18"/>
      <w:szCs w:val="18"/>
    </w:rPr>
  </w:style>
  <w:style w:type="paragraph" w:customStyle="1" w:styleId="074">
    <w:name w:val="样式 首行缩进:  0.74 厘米"/>
    <w:basedOn w:val="a"/>
    <w:rsid w:val="00A67CA5"/>
    <w:pPr>
      <w:ind w:firstLine="420"/>
    </w:pPr>
    <w:rPr>
      <w:rFonts w:eastAsia="华文中宋" w:cs="宋体"/>
      <w:sz w:val="24"/>
    </w:rPr>
  </w:style>
  <w:style w:type="paragraph" w:customStyle="1" w:styleId="15">
    <w:name w:val="正文文本缩进1"/>
    <w:basedOn w:val="a"/>
    <w:link w:val="Char7"/>
    <w:rsid w:val="00A67CA5"/>
    <w:pPr>
      <w:ind w:firstLine="360"/>
    </w:pPr>
  </w:style>
  <w:style w:type="paragraph" w:customStyle="1" w:styleId="22Charcsk2H2sect12h22ndlevelNum112">
    <w:name w:val="样式 标题 2标题 2 Charcsk标题 2H2sect 1.2h22nd levelNum 1.12第*章..."/>
    <w:basedOn w:val="2"/>
    <w:rsid w:val="00A67CA5"/>
    <w:pPr>
      <w:numPr>
        <w:numId w:val="0"/>
      </w:numPr>
      <w:spacing w:line="415" w:lineRule="auto"/>
      <w:jc w:val="left"/>
    </w:pPr>
    <w:rPr>
      <w:rFonts w:eastAsia="宋体" w:cs="宋体"/>
      <w:bCs/>
      <w:sz w:val="30"/>
    </w:rPr>
  </w:style>
  <w:style w:type="paragraph" w:styleId="a7">
    <w:name w:val="footer"/>
    <w:basedOn w:val="a"/>
    <w:link w:val="Char5"/>
    <w:rsid w:val="00A67CA5"/>
    <w:pPr>
      <w:tabs>
        <w:tab w:val="center" w:pos="4153"/>
        <w:tab w:val="right" w:pos="8306"/>
      </w:tabs>
      <w:snapToGrid w:val="0"/>
      <w:jc w:val="left"/>
    </w:pPr>
    <w:rPr>
      <w:sz w:val="18"/>
    </w:rPr>
  </w:style>
  <w:style w:type="paragraph" w:styleId="a8">
    <w:name w:val="Body Text"/>
    <w:basedOn w:val="a"/>
    <w:link w:val="Char6"/>
    <w:rsid w:val="00A67CA5"/>
    <w:pPr>
      <w:spacing w:after="120"/>
    </w:pPr>
    <w:rPr>
      <w:szCs w:val="24"/>
    </w:rPr>
  </w:style>
  <w:style w:type="paragraph" w:customStyle="1" w:styleId="CharCharCharCharCharChar">
    <w:name w:val="Char Char Char Char Char Char"/>
    <w:basedOn w:val="a"/>
    <w:rsid w:val="00A67CA5"/>
    <w:pPr>
      <w:widowControl/>
      <w:spacing w:after="160" w:line="240" w:lineRule="exact"/>
      <w:jc w:val="left"/>
    </w:pPr>
    <w:rPr>
      <w:rFonts w:ascii="Arial" w:eastAsia="Times New Roman" w:hAnsi="Arial" w:cs="Verdana"/>
      <w:b/>
      <w:kern w:val="0"/>
      <w:sz w:val="24"/>
      <w:lang w:eastAsia="en-US"/>
    </w:rPr>
  </w:style>
  <w:style w:type="paragraph" w:customStyle="1" w:styleId="210">
    <w:name w:val="正文文本 21"/>
    <w:basedOn w:val="a"/>
    <w:link w:val="2Char1"/>
    <w:rsid w:val="00A67CA5"/>
    <w:pPr>
      <w:adjustRightInd w:val="0"/>
      <w:spacing w:line="460" w:lineRule="atLeast"/>
      <w:jc w:val="left"/>
      <w:textAlignment w:val="baseline"/>
    </w:pPr>
    <w:rPr>
      <w:rFonts w:ascii="宋体"/>
      <w:kern w:val="0"/>
      <w:sz w:val="28"/>
    </w:rPr>
  </w:style>
  <w:style w:type="paragraph" w:styleId="50">
    <w:name w:val="toc 5"/>
    <w:basedOn w:val="a"/>
    <w:next w:val="a"/>
    <w:uiPriority w:val="39"/>
    <w:rsid w:val="00A67CA5"/>
    <w:pPr>
      <w:ind w:leftChars="800" w:left="1680"/>
    </w:pPr>
    <w:rPr>
      <w:szCs w:val="24"/>
    </w:rPr>
  </w:style>
  <w:style w:type="paragraph" w:customStyle="1" w:styleId="21">
    <w:name w:val="正文文本缩进 21"/>
    <w:basedOn w:val="a"/>
    <w:link w:val="2Char0"/>
    <w:rsid w:val="00A67CA5"/>
    <w:pPr>
      <w:ind w:firstLine="315"/>
    </w:pPr>
  </w:style>
  <w:style w:type="paragraph" w:customStyle="1" w:styleId="1a">
    <w:name w:val="纯文本1"/>
    <w:basedOn w:val="a"/>
    <w:rsid w:val="00A67CA5"/>
    <w:pPr>
      <w:autoSpaceDE w:val="0"/>
      <w:autoSpaceDN w:val="0"/>
      <w:adjustRightInd w:val="0"/>
      <w:textAlignment w:val="baseline"/>
    </w:pPr>
    <w:rPr>
      <w:rFonts w:ascii="宋体" w:hAnsi="Tms Rmn"/>
      <w:kern w:val="0"/>
    </w:rPr>
  </w:style>
  <w:style w:type="paragraph" w:customStyle="1" w:styleId="20">
    <w:name w:val="纯文本2"/>
    <w:basedOn w:val="a"/>
    <w:link w:val="Char8"/>
    <w:rsid w:val="00A67CA5"/>
    <w:rPr>
      <w:rFonts w:ascii="宋体" w:hAnsi="Courier New"/>
      <w:sz w:val="24"/>
    </w:rPr>
  </w:style>
  <w:style w:type="paragraph" w:customStyle="1" w:styleId="16">
    <w:name w:val="日期1"/>
    <w:basedOn w:val="a"/>
    <w:next w:val="a"/>
    <w:link w:val="Char9"/>
    <w:rsid w:val="00A67CA5"/>
    <w:pPr>
      <w:ind w:leftChars="2500" w:left="100"/>
    </w:pPr>
  </w:style>
  <w:style w:type="paragraph" w:customStyle="1" w:styleId="af">
    <w:name w:val="标题 ４"/>
    <w:basedOn w:val="3"/>
    <w:rsid w:val="00A67CA5"/>
  </w:style>
  <w:style w:type="paragraph" w:customStyle="1" w:styleId="41">
    <w:name w:val="标题4"/>
    <w:basedOn w:val="af"/>
    <w:rsid w:val="00A67CA5"/>
  </w:style>
  <w:style w:type="paragraph" w:customStyle="1" w:styleId="33">
    <w:name w:val="标题3"/>
    <w:basedOn w:val="4"/>
    <w:rsid w:val="00A67CA5"/>
  </w:style>
  <w:style w:type="paragraph" w:customStyle="1" w:styleId="af0">
    <w:name w:val="保留正文"/>
    <w:basedOn w:val="a8"/>
    <w:rsid w:val="00A67CA5"/>
    <w:pPr>
      <w:keepNext/>
      <w:widowControl/>
      <w:overflowPunct w:val="0"/>
      <w:autoSpaceDE w:val="0"/>
      <w:autoSpaceDN w:val="0"/>
      <w:adjustRightInd w:val="0"/>
      <w:spacing w:after="160"/>
      <w:jc w:val="left"/>
      <w:textAlignment w:val="baseline"/>
    </w:pPr>
    <w:rPr>
      <w:kern w:val="0"/>
      <w:sz w:val="20"/>
      <w:szCs w:val="20"/>
    </w:rPr>
  </w:style>
  <w:style w:type="paragraph" w:customStyle="1" w:styleId="CharChar1CharCharCharCharCharChar">
    <w:name w:val="Char Char1 Char Char Char Char Char Char"/>
    <w:basedOn w:val="a"/>
    <w:rsid w:val="00A67CA5"/>
    <w:pPr>
      <w:widowControl/>
      <w:spacing w:after="160" w:line="240" w:lineRule="exact"/>
      <w:jc w:val="left"/>
    </w:pPr>
    <w:rPr>
      <w:rFonts w:ascii="Verdana" w:eastAsia="仿宋_GB2312" w:hAnsi="Verdana"/>
      <w:kern w:val="0"/>
      <w:sz w:val="24"/>
      <w:lang w:eastAsia="en-US"/>
    </w:rPr>
  </w:style>
  <w:style w:type="paragraph" w:customStyle="1" w:styleId="Char10">
    <w:name w:val="Char1"/>
    <w:basedOn w:val="a"/>
    <w:rsid w:val="00A67CA5"/>
    <w:pPr>
      <w:widowControl/>
      <w:spacing w:after="160" w:line="240" w:lineRule="exact"/>
      <w:jc w:val="left"/>
    </w:pPr>
    <w:rPr>
      <w:rFonts w:ascii="Arial" w:eastAsia="Times New Roman" w:hAnsi="Arial" w:cs="Verdana"/>
      <w:b/>
      <w:kern w:val="0"/>
      <w:sz w:val="24"/>
      <w:lang w:eastAsia="en-US"/>
    </w:rPr>
  </w:style>
  <w:style w:type="paragraph" w:customStyle="1" w:styleId="1b">
    <w:name w:val="列出段落1"/>
    <w:basedOn w:val="a"/>
    <w:rsid w:val="00A67CA5"/>
    <w:pPr>
      <w:ind w:firstLineChars="200" w:firstLine="420"/>
    </w:pPr>
    <w:rPr>
      <w:rFonts w:ascii="Calibri" w:hAnsi="Calibri"/>
      <w:szCs w:val="22"/>
    </w:rPr>
  </w:style>
  <w:style w:type="paragraph" w:customStyle="1" w:styleId="CharCharCharChar">
    <w:name w:val="Char Char Char Char"/>
    <w:basedOn w:val="a"/>
    <w:next w:val="3"/>
    <w:rsid w:val="00A67CA5"/>
    <w:pPr>
      <w:widowControl/>
      <w:spacing w:after="160" w:line="240" w:lineRule="exact"/>
      <w:jc w:val="left"/>
    </w:pPr>
    <w:rPr>
      <w:rFonts w:ascii="黑体" w:eastAsia="黑体" w:hAnsi="Verdana"/>
      <w:kern w:val="0"/>
      <w:sz w:val="28"/>
      <w:szCs w:val="28"/>
    </w:rPr>
  </w:style>
  <w:style w:type="paragraph" w:customStyle="1" w:styleId="07415">
    <w:name w:val="样式 样式 宋体 小五 首行缩进:  0.74 厘米 + 小四 行距: 1.5 倍行距"/>
    <w:basedOn w:val="a"/>
    <w:link w:val="07415CharChar"/>
    <w:rsid w:val="00A67CA5"/>
    <w:pPr>
      <w:widowControl/>
      <w:spacing w:line="360" w:lineRule="auto"/>
      <w:jc w:val="center"/>
    </w:pPr>
    <w:rPr>
      <w:b/>
      <w:sz w:val="28"/>
      <w:szCs w:val="28"/>
    </w:rPr>
  </w:style>
  <w:style w:type="paragraph" w:customStyle="1" w:styleId="CharCharChar1Char">
    <w:name w:val="Char Char Char1 Char"/>
    <w:basedOn w:val="a"/>
    <w:rsid w:val="00A67CA5"/>
    <w:rPr>
      <w:szCs w:val="24"/>
    </w:rPr>
  </w:style>
  <w:style w:type="paragraph" w:customStyle="1" w:styleId="CharChar">
    <w:name w:val="Char Char"/>
    <w:basedOn w:val="a"/>
    <w:rsid w:val="00A67CA5"/>
    <w:rPr>
      <w:rFonts w:eastAsia="仿宋_GB2312"/>
      <w:sz w:val="32"/>
      <w:szCs w:val="32"/>
    </w:rPr>
  </w:style>
  <w:style w:type="paragraph" w:customStyle="1" w:styleId="1c">
    <w:name w:val="标准1"/>
    <w:basedOn w:val="2"/>
    <w:rsid w:val="00A67CA5"/>
    <w:pPr>
      <w:numPr>
        <w:numId w:val="0"/>
      </w:numPr>
      <w:tabs>
        <w:tab w:val="left" w:pos="0"/>
      </w:tabs>
    </w:pPr>
    <w:rPr>
      <w:rFonts w:ascii="宋体" w:hAnsi="宋体"/>
      <w:bCs/>
      <w:sz w:val="21"/>
      <w:szCs w:val="32"/>
    </w:rPr>
  </w:style>
  <w:style w:type="paragraph" w:customStyle="1" w:styleId="ac">
    <w:name w:val="段"/>
    <w:rsid w:val="00A67CA5"/>
    <w:pPr>
      <w:autoSpaceDE w:val="0"/>
      <w:autoSpaceDN w:val="0"/>
      <w:ind w:firstLineChars="200" w:firstLine="200"/>
      <w:jc w:val="both"/>
    </w:pPr>
    <w:rPr>
      <w:rFonts w:ascii="宋体"/>
      <w:sz w:val="21"/>
    </w:rPr>
  </w:style>
  <w:style w:type="paragraph" w:customStyle="1" w:styleId="410">
    <w:name w:val="索引 41"/>
    <w:basedOn w:val="a"/>
    <w:next w:val="a"/>
    <w:rsid w:val="00A67CA5"/>
    <w:pPr>
      <w:ind w:leftChars="600" w:left="600"/>
    </w:pPr>
  </w:style>
  <w:style w:type="paragraph" w:customStyle="1" w:styleId="1d">
    <w:name w:val="列出段落1"/>
    <w:basedOn w:val="a"/>
    <w:rsid w:val="00A67CA5"/>
    <w:pPr>
      <w:ind w:firstLineChars="200" w:firstLine="420"/>
    </w:pPr>
    <w:rPr>
      <w:rFonts w:ascii="Calibri" w:hAnsi="Calibri"/>
      <w:szCs w:val="22"/>
    </w:rPr>
  </w:style>
  <w:style w:type="paragraph" w:customStyle="1" w:styleId="42">
    <w:name w:val="新纪元标题4"/>
    <w:basedOn w:val="4"/>
    <w:rsid w:val="00A67CA5"/>
    <w:pPr>
      <w:spacing w:before="80" w:after="80" w:line="240" w:lineRule="auto"/>
      <w:ind w:leftChars="300" w:left="300"/>
    </w:pPr>
    <w:rPr>
      <w:rFonts w:ascii="Arial" w:hAnsi="Arial"/>
      <w:bCs/>
      <w:sz w:val="28"/>
      <w:szCs w:val="28"/>
    </w:rPr>
  </w:style>
  <w:style w:type="paragraph" w:customStyle="1" w:styleId="34">
    <w:name w:val="新纪元标题3"/>
    <w:basedOn w:val="a"/>
    <w:rsid w:val="00A67CA5"/>
    <w:pPr>
      <w:keepNext/>
      <w:keepLines/>
      <w:spacing w:before="120" w:after="120"/>
      <w:outlineLvl w:val="2"/>
    </w:pPr>
    <w:rPr>
      <w:rFonts w:ascii="Arial" w:hAnsi="Arial"/>
      <w:b/>
      <w:bCs/>
      <w:sz w:val="30"/>
      <w:szCs w:val="30"/>
    </w:rPr>
  </w:style>
  <w:style w:type="paragraph" w:customStyle="1" w:styleId="af1">
    <w:name w:val="表中文字"/>
    <w:basedOn w:val="a"/>
    <w:rsid w:val="00A67CA5"/>
    <w:pPr>
      <w:adjustRightInd w:val="0"/>
      <w:spacing w:line="360" w:lineRule="auto"/>
    </w:pPr>
    <w:rPr>
      <w:rFonts w:ascii="Arial" w:eastAsia="仿宋_GB2312" w:hAnsi="Arial"/>
      <w:b/>
      <w:color w:val="000000"/>
    </w:rPr>
  </w:style>
  <w:style w:type="paragraph" w:customStyle="1" w:styleId="MMTopic1">
    <w:name w:val="MM Topic 1"/>
    <w:basedOn w:val="1"/>
    <w:link w:val="MMTopic1CharChar"/>
    <w:rsid w:val="00A67CA5"/>
    <w:pPr>
      <w:numPr>
        <w:numId w:val="2"/>
      </w:numPr>
      <w:spacing w:before="340" w:after="330" w:line="578" w:lineRule="auto"/>
    </w:pPr>
    <w:rPr>
      <w:rFonts w:ascii="Calibri" w:hAnsi="Calibri"/>
      <w:bCs/>
      <w:sz w:val="44"/>
      <w:szCs w:val="44"/>
    </w:rPr>
  </w:style>
  <w:style w:type="paragraph" w:customStyle="1" w:styleId="MMTopic2">
    <w:name w:val="MM Topic 2"/>
    <w:basedOn w:val="2"/>
    <w:link w:val="MMTopic2CharChar"/>
    <w:rsid w:val="00A67CA5"/>
    <w:pPr>
      <w:numPr>
        <w:ilvl w:val="0"/>
        <w:numId w:val="0"/>
      </w:numPr>
    </w:pPr>
    <w:rPr>
      <w:rFonts w:ascii="Cambria" w:hAnsi="Cambria"/>
      <w:bCs/>
      <w:szCs w:val="32"/>
    </w:rPr>
  </w:style>
  <w:style w:type="paragraph" w:customStyle="1" w:styleId="MMTopic3">
    <w:name w:val="MM Topic 3"/>
    <w:basedOn w:val="3"/>
    <w:rsid w:val="00A67CA5"/>
    <w:pPr>
      <w:numPr>
        <w:ilvl w:val="0"/>
        <w:numId w:val="0"/>
      </w:numPr>
      <w:spacing w:line="416" w:lineRule="auto"/>
    </w:pPr>
    <w:rPr>
      <w:rFonts w:ascii="Calibri" w:eastAsia="宋体" w:hAnsi="Calibri"/>
      <w:sz w:val="32"/>
      <w:szCs w:val="32"/>
    </w:rPr>
  </w:style>
  <w:style w:type="paragraph" w:customStyle="1" w:styleId="18">
    <w:name w:val="无间隔1"/>
    <w:link w:val="Charb"/>
    <w:rsid w:val="00A67CA5"/>
    <w:rPr>
      <w:rFonts w:ascii="Calibri" w:hAnsi="Calibri" w:cs="黑体"/>
      <w:sz w:val="22"/>
      <w:szCs w:val="22"/>
    </w:rPr>
  </w:style>
  <w:style w:type="paragraph" w:customStyle="1" w:styleId="af2">
    <w:name w:val="表格"/>
    <w:basedOn w:val="a"/>
    <w:rsid w:val="00A67CA5"/>
    <w:pPr>
      <w:kinsoku w:val="0"/>
      <w:wordWrap w:val="0"/>
      <w:overflowPunct w:val="0"/>
      <w:autoSpaceDE w:val="0"/>
      <w:autoSpaceDN w:val="0"/>
      <w:adjustRightInd w:val="0"/>
      <w:spacing w:line="440" w:lineRule="atLeast"/>
      <w:jc w:val="center"/>
      <w:textAlignment w:val="baseline"/>
    </w:pPr>
    <w:rPr>
      <w:kern w:val="21"/>
    </w:rPr>
  </w:style>
  <w:style w:type="paragraph" w:customStyle="1" w:styleId="220">
    <w:name w:val="样式 样式 首行缩进:  2 字符 + 首行缩进:  2 字符"/>
    <w:basedOn w:val="a"/>
    <w:rsid w:val="00A67CA5"/>
    <w:pPr>
      <w:spacing w:line="360" w:lineRule="auto"/>
      <w:ind w:firstLineChars="200" w:firstLine="420"/>
    </w:pPr>
    <w:rPr>
      <w:rFonts w:cs="宋体"/>
      <w:sz w:val="24"/>
    </w:rPr>
  </w:style>
  <w:style w:type="paragraph" w:styleId="af3">
    <w:name w:val="Document Map"/>
    <w:basedOn w:val="a"/>
    <w:link w:val="Char11"/>
    <w:uiPriority w:val="99"/>
    <w:semiHidden/>
    <w:unhideWhenUsed/>
    <w:rsid w:val="00A54275"/>
    <w:rPr>
      <w:rFonts w:ascii="宋体"/>
      <w:sz w:val="18"/>
      <w:szCs w:val="18"/>
    </w:rPr>
  </w:style>
  <w:style w:type="character" w:customStyle="1" w:styleId="Char11">
    <w:name w:val="文档结构图 Char1"/>
    <w:link w:val="af3"/>
    <w:uiPriority w:val="99"/>
    <w:semiHidden/>
    <w:rsid w:val="00A54275"/>
    <w:rPr>
      <w:rFonts w:ascii="宋体"/>
      <w:kern w:val="2"/>
      <w:sz w:val="18"/>
      <w:szCs w:val="18"/>
    </w:rPr>
  </w:style>
  <w:style w:type="paragraph" w:styleId="af4">
    <w:name w:val="Normal Indent"/>
    <w:aliases w:val="表正文,正文非缩进,正文（首行缩进两字） Char Char Char Char,正文（首行缩进两字） Char Char Char Char Char,正文（首行缩进两字） Char Char Char,正文（首行缩进两字） Char Char,特点,正文缩进 Char,正文（首行缩进两字） Char,正文（首行缩进两字）,正文顶格悬挂,段1,正文(首行缩进两字),正文(首行缩进两字)1,特点标题,四号,缩进,ALT+Z,正文不缩进,正文双线,正文非缩进 Char Char,特点 Char"/>
    <w:basedOn w:val="a"/>
    <w:rsid w:val="00D506D9"/>
    <w:pPr>
      <w:ind w:firstLine="420"/>
    </w:pPr>
  </w:style>
  <w:style w:type="numbering" w:customStyle="1" w:styleId="30">
    <w:name w:val="样式3"/>
    <w:uiPriority w:val="99"/>
    <w:rsid w:val="00D506D9"/>
    <w:pPr>
      <w:numPr>
        <w:numId w:val="3"/>
      </w:numPr>
    </w:pPr>
  </w:style>
  <w:style w:type="paragraph" w:styleId="af5">
    <w:name w:val="Date"/>
    <w:basedOn w:val="a"/>
    <w:next w:val="a"/>
    <w:link w:val="Char12"/>
    <w:rsid w:val="00B21BC3"/>
  </w:style>
  <w:style w:type="character" w:customStyle="1" w:styleId="Char12">
    <w:name w:val="日期 Char1"/>
    <w:link w:val="af5"/>
    <w:rsid w:val="00B21BC3"/>
    <w:rPr>
      <w:kern w:val="2"/>
      <w:sz w:val="21"/>
    </w:rPr>
  </w:style>
  <w:style w:type="table" w:styleId="af6">
    <w:name w:val="Table Grid"/>
    <w:basedOn w:val="a1"/>
    <w:uiPriority w:val="59"/>
    <w:rsid w:val="006239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7">
    <w:name w:val="List Paragraph"/>
    <w:basedOn w:val="a"/>
    <w:uiPriority w:val="34"/>
    <w:qFormat/>
    <w:rsid w:val="00AD2638"/>
    <w:pPr>
      <w:ind w:firstLineChars="200" w:firstLine="420"/>
    </w:pPr>
  </w:style>
  <w:style w:type="character" w:styleId="af8">
    <w:name w:val="annotation reference"/>
    <w:uiPriority w:val="99"/>
    <w:semiHidden/>
    <w:unhideWhenUsed/>
    <w:rsid w:val="00034804"/>
    <w:rPr>
      <w:sz w:val="21"/>
      <w:szCs w:val="21"/>
    </w:rPr>
  </w:style>
  <w:style w:type="paragraph" w:styleId="af9">
    <w:name w:val="annotation subject"/>
    <w:basedOn w:val="a6"/>
    <w:next w:val="a6"/>
    <w:link w:val="Char13"/>
    <w:uiPriority w:val="99"/>
    <w:semiHidden/>
    <w:unhideWhenUsed/>
    <w:rsid w:val="00034804"/>
    <w:rPr>
      <w:b/>
      <w:bCs/>
    </w:rPr>
  </w:style>
  <w:style w:type="character" w:customStyle="1" w:styleId="Char13">
    <w:name w:val="批注主题 Char1"/>
    <w:link w:val="af9"/>
    <w:uiPriority w:val="99"/>
    <w:semiHidden/>
    <w:rsid w:val="00034804"/>
    <w:rPr>
      <w:b/>
      <w:bCs/>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240247">
      <w:bodyDiv w:val="1"/>
      <w:marLeft w:val="0"/>
      <w:marRight w:val="0"/>
      <w:marTop w:val="0"/>
      <w:marBottom w:val="0"/>
      <w:divBdr>
        <w:top w:val="none" w:sz="0" w:space="0" w:color="auto"/>
        <w:left w:val="none" w:sz="0" w:space="0" w:color="auto"/>
        <w:bottom w:val="none" w:sz="0" w:space="0" w:color="auto"/>
        <w:right w:val="none" w:sz="0" w:space="0" w:color="auto"/>
      </w:divBdr>
    </w:div>
    <w:div w:id="262618125">
      <w:bodyDiv w:val="1"/>
      <w:marLeft w:val="0"/>
      <w:marRight w:val="0"/>
      <w:marTop w:val="0"/>
      <w:marBottom w:val="0"/>
      <w:divBdr>
        <w:top w:val="none" w:sz="0" w:space="0" w:color="auto"/>
        <w:left w:val="none" w:sz="0" w:space="0" w:color="auto"/>
        <w:bottom w:val="none" w:sz="0" w:space="0" w:color="auto"/>
        <w:right w:val="none" w:sz="0" w:space="0" w:color="auto"/>
      </w:divBdr>
    </w:div>
    <w:div w:id="273749299">
      <w:bodyDiv w:val="1"/>
      <w:marLeft w:val="0"/>
      <w:marRight w:val="0"/>
      <w:marTop w:val="0"/>
      <w:marBottom w:val="0"/>
      <w:divBdr>
        <w:top w:val="none" w:sz="0" w:space="0" w:color="auto"/>
        <w:left w:val="none" w:sz="0" w:space="0" w:color="auto"/>
        <w:bottom w:val="none" w:sz="0" w:space="0" w:color="auto"/>
        <w:right w:val="none" w:sz="0" w:space="0" w:color="auto"/>
      </w:divBdr>
    </w:div>
    <w:div w:id="343627081">
      <w:bodyDiv w:val="1"/>
      <w:marLeft w:val="0"/>
      <w:marRight w:val="0"/>
      <w:marTop w:val="0"/>
      <w:marBottom w:val="0"/>
      <w:divBdr>
        <w:top w:val="none" w:sz="0" w:space="0" w:color="auto"/>
        <w:left w:val="none" w:sz="0" w:space="0" w:color="auto"/>
        <w:bottom w:val="none" w:sz="0" w:space="0" w:color="auto"/>
        <w:right w:val="none" w:sz="0" w:space="0" w:color="auto"/>
      </w:divBdr>
    </w:div>
    <w:div w:id="365562825">
      <w:bodyDiv w:val="1"/>
      <w:marLeft w:val="0"/>
      <w:marRight w:val="0"/>
      <w:marTop w:val="0"/>
      <w:marBottom w:val="0"/>
      <w:divBdr>
        <w:top w:val="none" w:sz="0" w:space="0" w:color="auto"/>
        <w:left w:val="none" w:sz="0" w:space="0" w:color="auto"/>
        <w:bottom w:val="none" w:sz="0" w:space="0" w:color="auto"/>
        <w:right w:val="none" w:sz="0" w:space="0" w:color="auto"/>
      </w:divBdr>
    </w:div>
    <w:div w:id="536435162">
      <w:bodyDiv w:val="1"/>
      <w:marLeft w:val="0"/>
      <w:marRight w:val="0"/>
      <w:marTop w:val="0"/>
      <w:marBottom w:val="0"/>
      <w:divBdr>
        <w:top w:val="none" w:sz="0" w:space="0" w:color="auto"/>
        <w:left w:val="none" w:sz="0" w:space="0" w:color="auto"/>
        <w:bottom w:val="none" w:sz="0" w:space="0" w:color="auto"/>
        <w:right w:val="none" w:sz="0" w:space="0" w:color="auto"/>
      </w:divBdr>
    </w:div>
    <w:div w:id="1203441520">
      <w:bodyDiv w:val="1"/>
      <w:marLeft w:val="0"/>
      <w:marRight w:val="0"/>
      <w:marTop w:val="0"/>
      <w:marBottom w:val="0"/>
      <w:divBdr>
        <w:top w:val="none" w:sz="0" w:space="0" w:color="auto"/>
        <w:left w:val="none" w:sz="0" w:space="0" w:color="auto"/>
        <w:bottom w:val="none" w:sz="0" w:space="0" w:color="auto"/>
        <w:right w:val="none" w:sz="0" w:space="0" w:color="auto"/>
      </w:divBdr>
    </w:div>
    <w:div w:id="1313292648">
      <w:bodyDiv w:val="1"/>
      <w:marLeft w:val="0"/>
      <w:marRight w:val="0"/>
      <w:marTop w:val="0"/>
      <w:marBottom w:val="0"/>
      <w:divBdr>
        <w:top w:val="none" w:sz="0" w:space="0" w:color="auto"/>
        <w:left w:val="none" w:sz="0" w:space="0" w:color="auto"/>
        <w:bottom w:val="none" w:sz="0" w:space="0" w:color="auto"/>
        <w:right w:val="none" w:sz="0" w:space="0" w:color="auto"/>
      </w:divBdr>
    </w:div>
    <w:div w:id="1364987054">
      <w:bodyDiv w:val="1"/>
      <w:marLeft w:val="0"/>
      <w:marRight w:val="0"/>
      <w:marTop w:val="0"/>
      <w:marBottom w:val="0"/>
      <w:divBdr>
        <w:top w:val="none" w:sz="0" w:space="0" w:color="auto"/>
        <w:left w:val="none" w:sz="0" w:space="0" w:color="auto"/>
        <w:bottom w:val="none" w:sz="0" w:space="0" w:color="auto"/>
        <w:right w:val="none" w:sz="0" w:space="0" w:color="auto"/>
      </w:divBdr>
    </w:div>
    <w:div w:id="1482890371">
      <w:bodyDiv w:val="1"/>
      <w:marLeft w:val="0"/>
      <w:marRight w:val="0"/>
      <w:marTop w:val="0"/>
      <w:marBottom w:val="0"/>
      <w:divBdr>
        <w:top w:val="none" w:sz="0" w:space="0" w:color="auto"/>
        <w:left w:val="none" w:sz="0" w:space="0" w:color="auto"/>
        <w:bottom w:val="none" w:sz="0" w:space="0" w:color="auto"/>
        <w:right w:val="none" w:sz="0" w:space="0" w:color="auto"/>
      </w:divBdr>
    </w:div>
    <w:div w:id="1949656562">
      <w:bodyDiv w:val="1"/>
      <w:marLeft w:val="0"/>
      <w:marRight w:val="0"/>
      <w:marTop w:val="0"/>
      <w:marBottom w:val="0"/>
      <w:divBdr>
        <w:top w:val="none" w:sz="0" w:space="0" w:color="auto"/>
        <w:left w:val="none" w:sz="0" w:space="0" w:color="auto"/>
        <w:bottom w:val="none" w:sz="0" w:space="0" w:color="auto"/>
        <w:right w:val="none" w:sz="0" w:space="0" w:color="auto"/>
      </w:divBdr>
    </w:div>
    <w:div w:id="2082679772">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827;&#21271;&#30465;&#27700;&#21033;&#27700;&#30005;&#31532;&#20108;&#21208;&#27979;&#35774;&#35745;&#30740;&#31350;&#38498;&#38656;&#27714;&#25253;&#21578;0420.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695798-9F30-4093-8EBE-68BBED7B17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河北省水利水电第二勘测设计研究院需求报告0420.dotx</Template>
  <TotalTime>1044</TotalTime>
  <Pages>13</Pages>
  <Words>1240</Words>
  <Characters>7071</Characters>
  <Application>Microsoft Office Word</Application>
  <DocSecurity>0</DocSecurity>
  <Lines>58</Lines>
  <Paragraphs>16</Paragraphs>
  <ScaleCrop>false</ScaleCrop>
  <Company>Microsoft</Company>
  <LinksUpToDate>false</LinksUpToDate>
  <CharactersWithSpaces>8295</CharactersWithSpaces>
  <SharedDoc>false</SharedDoc>
  <HLinks>
    <vt:vector size="570" baseType="variant">
      <vt:variant>
        <vt:i4>1507390</vt:i4>
      </vt:variant>
      <vt:variant>
        <vt:i4>566</vt:i4>
      </vt:variant>
      <vt:variant>
        <vt:i4>0</vt:i4>
      </vt:variant>
      <vt:variant>
        <vt:i4>5</vt:i4>
      </vt:variant>
      <vt:variant>
        <vt:lpwstr/>
      </vt:variant>
      <vt:variant>
        <vt:lpwstr>_Toc375296139</vt:lpwstr>
      </vt:variant>
      <vt:variant>
        <vt:i4>1507390</vt:i4>
      </vt:variant>
      <vt:variant>
        <vt:i4>560</vt:i4>
      </vt:variant>
      <vt:variant>
        <vt:i4>0</vt:i4>
      </vt:variant>
      <vt:variant>
        <vt:i4>5</vt:i4>
      </vt:variant>
      <vt:variant>
        <vt:lpwstr/>
      </vt:variant>
      <vt:variant>
        <vt:lpwstr>_Toc375296138</vt:lpwstr>
      </vt:variant>
      <vt:variant>
        <vt:i4>1507390</vt:i4>
      </vt:variant>
      <vt:variant>
        <vt:i4>554</vt:i4>
      </vt:variant>
      <vt:variant>
        <vt:i4>0</vt:i4>
      </vt:variant>
      <vt:variant>
        <vt:i4>5</vt:i4>
      </vt:variant>
      <vt:variant>
        <vt:lpwstr/>
      </vt:variant>
      <vt:variant>
        <vt:lpwstr>_Toc375296137</vt:lpwstr>
      </vt:variant>
      <vt:variant>
        <vt:i4>1507390</vt:i4>
      </vt:variant>
      <vt:variant>
        <vt:i4>548</vt:i4>
      </vt:variant>
      <vt:variant>
        <vt:i4>0</vt:i4>
      </vt:variant>
      <vt:variant>
        <vt:i4>5</vt:i4>
      </vt:variant>
      <vt:variant>
        <vt:lpwstr/>
      </vt:variant>
      <vt:variant>
        <vt:lpwstr>_Toc375296136</vt:lpwstr>
      </vt:variant>
      <vt:variant>
        <vt:i4>1507390</vt:i4>
      </vt:variant>
      <vt:variant>
        <vt:i4>542</vt:i4>
      </vt:variant>
      <vt:variant>
        <vt:i4>0</vt:i4>
      </vt:variant>
      <vt:variant>
        <vt:i4>5</vt:i4>
      </vt:variant>
      <vt:variant>
        <vt:lpwstr/>
      </vt:variant>
      <vt:variant>
        <vt:lpwstr>_Toc375296135</vt:lpwstr>
      </vt:variant>
      <vt:variant>
        <vt:i4>1507390</vt:i4>
      </vt:variant>
      <vt:variant>
        <vt:i4>536</vt:i4>
      </vt:variant>
      <vt:variant>
        <vt:i4>0</vt:i4>
      </vt:variant>
      <vt:variant>
        <vt:i4>5</vt:i4>
      </vt:variant>
      <vt:variant>
        <vt:lpwstr/>
      </vt:variant>
      <vt:variant>
        <vt:lpwstr>_Toc375296134</vt:lpwstr>
      </vt:variant>
      <vt:variant>
        <vt:i4>1507390</vt:i4>
      </vt:variant>
      <vt:variant>
        <vt:i4>530</vt:i4>
      </vt:variant>
      <vt:variant>
        <vt:i4>0</vt:i4>
      </vt:variant>
      <vt:variant>
        <vt:i4>5</vt:i4>
      </vt:variant>
      <vt:variant>
        <vt:lpwstr/>
      </vt:variant>
      <vt:variant>
        <vt:lpwstr>_Toc375296133</vt:lpwstr>
      </vt:variant>
      <vt:variant>
        <vt:i4>1507390</vt:i4>
      </vt:variant>
      <vt:variant>
        <vt:i4>524</vt:i4>
      </vt:variant>
      <vt:variant>
        <vt:i4>0</vt:i4>
      </vt:variant>
      <vt:variant>
        <vt:i4>5</vt:i4>
      </vt:variant>
      <vt:variant>
        <vt:lpwstr/>
      </vt:variant>
      <vt:variant>
        <vt:lpwstr>_Toc375296132</vt:lpwstr>
      </vt:variant>
      <vt:variant>
        <vt:i4>1507390</vt:i4>
      </vt:variant>
      <vt:variant>
        <vt:i4>518</vt:i4>
      </vt:variant>
      <vt:variant>
        <vt:i4>0</vt:i4>
      </vt:variant>
      <vt:variant>
        <vt:i4>5</vt:i4>
      </vt:variant>
      <vt:variant>
        <vt:lpwstr/>
      </vt:variant>
      <vt:variant>
        <vt:lpwstr>_Toc375296131</vt:lpwstr>
      </vt:variant>
      <vt:variant>
        <vt:i4>1507390</vt:i4>
      </vt:variant>
      <vt:variant>
        <vt:i4>512</vt:i4>
      </vt:variant>
      <vt:variant>
        <vt:i4>0</vt:i4>
      </vt:variant>
      <vt:variant>
        <vt:i4>5</vt:i4>
      </vt:variant>
      <vt:variant>
        <vt:lpwstr/>
      </vt:variant>
      <vt:variant>
        <vt:lpwstr>_Toc375296130</vt:lpwstr>
      </vt:variant>
      <vt:variant>
        <vt:i4>1441854</vt:i4>
      </vt:variant>
      <vt:variant>
        <vt:i4>506</vt:i4>
      </vt:variant>
      <vt:variant>
        <vt:i4>0</vt:i4>
      </vt:variant>
      <vt:variant>
        <vt:i4>5</vt:i4>
      </vt:variant>
      <vt:variant>
        <vt:lpwstr/>
      </vt:variant>
      <vt:variant>
        <vt:lpwstr>_Toc375296129</vt:lpwstr>
      </vt:variant>
      <vt:variant>
        <vt:i4>1441854</vt:i4>
      </vt:variant>
      <vt:variant>
        <vt:i4>500</vt:i4>
      </vt:variant>
      <vt:variant>
        <vt:i4>0</vt:i4>
      </vt:variant>
      <vt:variant>
        <vt:i4>5</vt:i4>
      </vt:variant>
      <vt:variant>
        <vt:lpwstr/>
      </vt:variant>
      <vt:variant>
        <vt:lpwstr>_Toc375296128</vt:lpwstr>
      </vt:variant>
      <vt:variant>
        <vt:i4>1441854</vt:i4>
      </vt:variant>
      <vt:variant>
        <vt:i4>494</vt:i4>
      </vt:variant>
      <vt:variant>
        <vt:i4>0</vt:i4>
      </vt:variant>
      <vt:variant>
        <vt:i4>5</vt:i4>
      </vt:variant>
      <vt:variant>
        <vt:lpwstr/>
      </vt:variant>
      <vt:variant>
        <vt:lpwstr>_Toc375296127</vt:lpwstr>
      </vt:variant>
      <vt:variant>
        <vt:i4>1441854</vt:i4>
      </vt:variant>
      <vt:variant>
        <vt:i4>488</vt:i4>
      </vt:variant>
      <vt:variant>
        <vt:i4>0</vt:i4>
      </vt:variant>
      <vt:variant>
        <vt:i4>5</vt:i4>
      </vt:variant>
      <vt:variant>
        <vt:lpwstr/>
      </vt:variant>
      <vt:variant>
        <vt:lpwstr>_Toc375296126</vt:lpwstr>
      </vt:variant>
      <vt:variant>
        <vt:i4>1441854</vt:i4>
      </vt:variant>
      <vt:variant>
        <vt:i4>482</vt:i4>
      </vt:variant>
      <vt:variant>
        <vt:i4>0</vt:i4>
      </vt:variant>
      <vt:variant>
        <vt:i4>5</vt:i4>
      </vt:variant>
      <vt:variant>
        <vt:lpwstr/>
      </vt:variant>
      <vt:variant>
        <vt:lpwstr>_Toc375296125</vt:lpwstr>
      </vt:variant>
      <vt:variant>
        <vt:i4>1441854</vt:i4>
      </vt:variant>
      <vt:variant>
        <vt:i4>476</vt:i4>
      </vt:variant>
      <vt:variant>
        <vt:i4>0</vt:i4>
      </vt:variant>
      <vt:variant>
        <vt:i4>5</vt:i4>
      </vt:variant>
      <vt:variant>
        <vt:lpwstr/>
      </vt:variant>
      <vt:variant>
        <vt:lpwstr>_Toc375296124</vt:lpwstr>
      </vt:variant>
      <vt:variant>
        <vt:i4>1441854</vt:i4>
      </vt:variant>
      <vt:variant>
        <vt:i4>470</vt:i4>
      </vt:variant>
      <vt:variant>
        <vt:i4>0</vt:i4>
      </vt:variant>
      <vt:variant>
        <vt:i4>5</vt:i4>
      </vt:variant>
      <vt:variant>
        <vt:lpwstr/>
      </vt:variant>
      <vt:variant>
        <vt:lpwstr>_Toc375296123</vt:lpwstr>
      </vt:variant>
      <vt:variant>
        <vt:i4>1441854</vt:i4>
      </vt:variant>
      <vt:variant>
        <vt:i4>464</vt:i4>
      </vt:variant>
      <vt:variant>
        <vt:i4>0</vt:i4>
      </vt:variant>
      <vt:variant>
        <vt:i4>5</vt:i4>
      </vt:variant>
      <vt:variant>
        <vt:lpwstr/>
      </vt:variant>
      <vt:variant>
        <vt:lpwstr>_Toc375296122</vt:lpwstr>
      </vt:variant>
      <vt:variant>
        <vt:i4>1441854</vt:i4>
      </vt:variant>
      <vt:variant>
        <vt:i4>458</vt:i4>
      </vt:variant>
      <vt:variant>
        <vt:i4>0</vt:i4>
      </vt:variant>
      <vt:variant>
        <vt:i4>5</vt:i4>
      </vt:variant>
      <vt:variant>
        <vt:lpwstr/>
      </vt:variant>
      <vt:variant>
        <vt:lpwstr>_Toc375296121</vt:lpwstr>
      </vt:variant>
      <vt:variant>
        <vt:i4>1441854</vt:i4>
      </vt:variant>
      <vt:variant>
        <vt:i4>452</vt:i4>
      </vt:variant>
      <vt:variant>
        <vt:i4>0</vt:i4>
      </vt:variant>
      <vt:variant>
        <vt:i4>5</vt:i4>
      </vt:variant>
      <vt:variant>
        <vt:lpwstr/>
      </vt:variant>
      <vt:variant>
        <vt:lpwstr>_Toc375296120</vt:lpwstr>
      </vt:variant>
      <vt:variant>
        <vt:i4>1376318</vt:i4>
      </vt:variant>
      <vt:variant>
        <vt:i4>446</vt:i4>
      </vt:variant>
      <vt:variant>
        <vt:i4>0</vt:i4>
      </vt:variant>
      <vt:variant>
        <vt:i4>5</vt:i4>
      </vt:variant>
      <vt:variant>
        <vt:lpwstr/>
      </vt:variant>
      <vt:variant>
        <vt:lpwstr>_Toc375296119</vt:lpwstr>
      </vt:variant>
      <vt:variant>
        <vt:i4>1376318</vt:i4>
      </vt:variant>
      <vt:variant>
        <vt:i4>440</vt:i4>
      </vt:variant>
      <vt:variant>
        <vt:i4>0</vt:i4>
      </vt:variant>
      <vt:variant>
        <vt:i4>5</vt:i4>
      </vt:variant>
      <vt:variant>
        <vt:lpwstr/>
      </vt:variant>
      <vt:variant>
        <vt:lpwstr>_Toc375296118</vt:lpwstr>
      </vt:variant>
      <vt:variant>
        <vt:i4>1376318</vt:i4>
      </vt:variant>
      <vt:variant>
        <vt:i4>434</vt:i4>
      </vt:variant>
      <vt:variant>
        <vt:i4>0</vt:i4>
      </vt:variant>
      <vt:variant>
        <vt:i4>5</vt:i4>
      </vt:variant>
      <vt:variant>
        <vt:lpwstr/>
      </vt:variant>
      <vt:variant>
        <vt:lpwstr>_Toc375296117</vt:lpwstr>
      </vt:variant>
      <vt:variant>
        <vt:i4>1376318</vt:i4>
      </vt:variant>
      <vt:variant>
        <vt:i4>428</vt:i4>
      </vt:variant>
      <vt:variant>
        <vt:i4>0</vt:i4>
      </vt:variant>
      <vt:variant>
        <vt:i4>5</vt:i4>
      </vt:variant>
      <vt:variant>
        <vt:lpwstr/>
      </vt:variant>
      <vt:variant>
        <vt:lpwstr>_Toc375296116</vt:lpwstr>
      </vt:variant>
      <vt:variant>
        <vt:i4>1376318</vt:i4>
      </vt:variant>
      <vt:variant>
        <vt:i4>422</vt:i4>
      </vt:variant>
      <vt:variant>
        <vt:i4>0</vt:i4>
      </vt:variant>
      <vt:variant>
        <vt:i4>5</vt:i4>
      </vt:variant>
      <vt:variant>
        <vt:lpwstr/>
      </vt:variant>
      <vt:variant>
        <vt:lpwstr>_Toc375296115</vt:lpwstr>
      </vt:variant>
      <vt:variant>
        <vt:i4>1376318</vt:i4>
      </vt:variant>
      <vt:variant>
        <vt:i4>416</vt:i4>
      </vt:variant>
      <vt:variant>
        <vt:i4>0</vt:i4>
      </vt:variant>
      <vt:variant>
        <vt:i4>5</vt:i4>
      </vt:variant>
      <vt:variant>
        <vt:lpwstr/>
      </vt:variant>
      <vt:variant>
        <vt:lpwstr>_Toc375296114</vt:lpwstr>
      </vt:variant>
      <vt:variant>
        <vt:i4>1376318</vt:i4>
      </vt:variant>
      <vt:variant>
        <vt:i4>410</vt:i4>
      </vt:variant>
      <vt:variant>
        <vt:i4>0</vt:i4>
      </vt:variant>
      <vt:variant>
        <vt:i4>5</vt:i4>
      </vt:variant>
      <vt:variant>
        <vt:lpwstr/>
      </vt:variant>
      <vt:variant>
        <vt:lpwstr>_Toc375296113</vt:lpwstr>
      </vt:variant>
      <vt:variant>
        <vt:i4>1376318</vt:i4>
      </vt:variant>
      <vt:variant>
        <vt:i4>404</vt:i4>
      </vt:variant>
      <vt:variant>
        <vt:i4>0</vt:i4>
      </vt:variant>
      <vt:variant>
        <vt:i4>5</vt:i4>
      </vt:variant>
      <vt:variant>
        <vt:lpwstr/>
      </vt:variant>
      <vt:variant>
        <vt:lpwstr>_Toc375296112</vt:lpwstr>
      </vt:variant>
      <vt:variant>
        <vt:i4>1376318</vt:i4>
      </vt:variant>
      <vt:variant>
        <vt:i4>398</vt:i4>
      </vt:variant>
      <vt:variant>
        <vt:i4>0</vt:i4>
      </vt:variant>
      <vt:variant>
        <vt:i4>5</vt:i4>
      </vt:variant>
      <vt:variant>
        <vt:lpwstr/>
      </vt:variant>
      <vt:variant>
        <vt:lpwstr>_Toc375296111</vt:lpwstr>
      </vt:variant>
      <vt:variant>
        <vt:i4>1376318</vt:i4>
      </vt:variant>
      <vt:variant>
        <vt:i4>392</vt:i4>
      </vt:variant>
      <vt:variant>
        <vt:i4>0</vt:i4>
      </vt:variant>
      <vt:variant>
        <vt:i4>5</vt:i4>
      </vt:variant>
      <vt:variant>
        <vt:lpwstr/>
      </vt:variant>
      <vt:variant>
        <vt:lpwstr>_Toc375296110</vt:lpwstr>
      </vt:variant>
      <vt:variant>
        <vt:i4>1310782</vt:i4>
      </vt:variant>
      <vt:variant>
        <vt:i4>386</vt:i4>
      </vt:variant>
      <vt:variant>
        <vt:i4>0</vt:i4>
      </vt:variant>
      <vt:variant>
        <vt:i4>5</vt:i4>
      </vt:variant>
      <vt:variant>
        <vt:lpwstr/>
      </vt:variant>
      <vt:variant>
        <vt:lpwstr>_Toc375296109</vt:lpwstr>
      </vt:variant>
      <vt:variant>
        <vt:i4>1310782</vt:i4>
      </vt:variant>
      <vt:variant>
        <vt:i4>380</vt:i4>
      </vt:variant>
      <vt:variant>
        <vt:i4>0</vt:i4>
      </vt:variant>
      <vt:variant>
        <vt:i4>5</vt:i4>
      </vt:variant>
      <vt:variant>
        <vt:lpwstr/>
      </vt:variant>
      <vt:variant>
        <vt:lpwstr>_Toc375296108</vt:lpwstr>
      </vt:variant>
      <vt:variant>
        <vt:i4>1310782</vt:i4>
      </vt:variant>
      <vt:variant>
        <vt:i4>374</vt:i4>
      </vt:variant>
      <vt:variant>
        <vt:i4>0</vt:i4>
      </vt:variant>
      <vt:variant>
        <vt:i4>5</vt:i4>
      </vt:variant>
      <vt:variant>
        <vt:lpwstr/>
      </vt:variant>
      <vt:variant>
        <vt:lpwstr>_Toc375296107</vt:lpwstr>
      </vt:variant>
      <vt:variant>
        <vt:i4>1310782</vt:i4>
      </vt:variant>
      <vt:variant>
        <vt:i4>368</vt:i4>
      </vt:variant>
      <vt:variant>
        <vt:i4>0</vt:i4>
      </vt:variant>
      <vt:variant>
        <vt:i4>5</vt:i4>
      </vt:variant>
      <vt:variant>
        <vt:lpwstr/>
      </vt:variant>
      <vt:variant>
        <vt:lpwstr>_Toc375296106</vt:lpwstr>
      </vt:variant>
      <vt:variant>
        <vt:i4>1310782</vt:i4>
      </vt:variant>
      <vt:variant>
        <vt:i4>362</vt:i4>
      </vt:variant>
      <vt:variant>
        <vt:i4>0</vt:i4>
      </vt:variant>
      <vt:variant>
        <vt:i4>5</vt:i4>
      </vt:variant>
      <vt:variant>
        <vt:lpwstr/>
      </vt:variant>
      <vt:variant>
        <vt:lpwstr>_Toc375296105</vt:lpwstr>
      </vt:variant>
      <vt:variant>
        <vt:i4>1310782</vt:i4>
      </vt:variant>
      <vt:variant>
        <vt:i4>356</vt:i4>
      </vt:variant>
      <vt:variant>
        <vt:i4>0</vt:i4>
      </vt:variant>
      <vt:variant>
        <vt:i4>5</vt:i4>
      </vt:variant>
      <vt:variant>
        <vt:lpwstr/>
      </vt:variant>
      <vt:variant>
        <vt:lpwstr>_Toc375296104</vt:lpwstr>
      </vt:variant>
      <vt:variant>
        <vt:i4>1310782</vt:i4>
      </vt:variant>
      <vt:variant>
        <vt:i4>350</vt:i4>
      </vt:variant>
      <vt:variant>
        <vt:i4>0</vt:i4>
      </vt:variant>
      <vt:variant>
        <vt:i4>5</vt:i4>
      </vt:variant>
      <vt:variant>
        <vt:lpwstr/>
      </vt:variant>
      <vt:variant>
        <vt:lpwstr>_Toc375296103</vt:lpwstr>
      </vt:variant>
      <vt:variant>
        <vt:i4>1310782</vt:i4>
      </vt:variant>
      <vt:variant>
        <vt:i4>344</vt:i4>
      </vt:variant>
      <vt:variant>
        <vt:i4>0</vt:i4>
      </vt:variant>
      <vt:variant>
        <vt:i4>5</vt:i4>
      </vt:variant>
      <vt:variant>
        <vt:lpwstr/>
      </vt:variant>
      <vt:variant>
        <vt:lpwstr>_Toc375296102</vt:lpwstr>
      </vt:variant>
      <vt:variant>
        <vt:i4>1310782</vt:i4>
      </vt:variant>
      <vt:variant>
        <vt:i4>338</vt:i4>
      </vt:variant>
      <vt:variant>
        <vt:i4>0</vt:i4>
      </vt:variant>
      <vt:variant>
        <vt:i4>5</vt:i4>
      </vt:variant>
      <vt:variant>
        <vt:lpwstr/>
      </vt:variant>
      <vt:variant>
        <vt:lpwstr>_Toc375296101</vt:lpwstr>
      </vt:variant>
      <vt:variant>
        <vt:i4>1310782</vt:i4>
      </vt:variant>
      <vt:variant>
        <vt:i4>332</vt:i4>
      </vt:variant>
      <vt:variant>
        <vt:i4>0</vt:i4>
      </vt:variant>
      <vt:variant>
        <vt:i4>5</vt:i4>
      </vt:variant>
      <vt:variant>
        <vt:lpwstr/>
      </vt:variant>
      <vt:variant>
        <vt:lpwstr>_Toc375296100</vt:lpwstr>
      </vt:variant>
      <vt:variant>
        <vt:i4>1900607</vt:i4>
      </vt:variant>
      <vt:variant>
        <vt:i4>326</vt:i4>
      </vt:variant>
      <vt:variant>
        <vt:i4>0</vt:i4>
      </vt:variant>
      <vt:variant>
        <vt:i4>5</vt:i4>
      </vt:variant>
      <vt:variant>
        <vt:lpwstr/>
      </vt:variant>
      <vt:variant>
        <vt:lpwstr>_Toc375296099</vt:lpwstr>
      </vt:variant>
      <vt:variant>
        <vt:i4>1900607</vt:i4>
      </vt:variant>
      <vt:variant>
        <vt:i4>320</vt:i4>
      </vt:variant>
      <vt:variant>
        <vt:i4>0</vt:i4>
      </vt:variant>
      <vt:variant>
        <vt:i4>5</vt:i4>
      </vt:variant>
      <vt:variant>
        <vt:lpwstr/>
      </vt:variant>
      <vt:variant>
        <vt:lpwstr>_Toc375296098</vt:lpwstr>
      </vt:variant>
      <vt:variant>
        <vt:i4>1900607</vt:i4>
      </vt:variant>
      <vt:variant>
        <vt:i4>314</vt:i4>
      </vt:variant>
      <vt:variant>
        <vt:i4>0</vt:i4>
      </vt:variant>
      <vt:variant>
        <vt:i4>5</vt:i4>
      </vt:variant>
      <vt:variant>
        <vt:lpwstr/>
      </vt:variant>
      <vt:variant>
        <vt:lpwstr>_Toc375296097</vt:lpwstr>
      </vt:variant>
      <vt:variant>
        <vt:i4>1900607</vt:i4>
      </vt:variant>
      <vt:variant>
        <vt:i4>308</vt:i4>
      </vt:variant>
      <vt:variant>
        <vt:i4>0</vt:i4>
      </vt:variant>
      <vt:variant>
        <vt:i4>5</vt:i4>
      </vt:variant>
      <vt:variant>
        <vt:lpwstr/>
      </vt:variant>
      <vt:variant>
        <vt:lpwstr>_Toc375296096</vt:lpwstr>
      </vt:variant>
      <vt:variant>
        <vt:i4>1900607</vt:i4>
      </vt:variant>
      <vt:variant>
        <vt:i4>302</vt:i4>
      </vt:variant>
      <vt:variant>
        <vt:i4>0</vt:i4>
      </vt:variant>
      <vt:variant>
        <vt:i4>5</vt:i4>
      </vt:variant>
      <vt:variant>
        <vt:lpwstr/>
      </vt:variant>
      <vt:variant>
        <vt:lpwstr>_Toc375296095</vt:lpwstr>
      </vt:variant>
      <vt:variant>
        <vt:i4>1900607</vt:i4>
      </vt:variant>
      <vt:variant>
        <vt:i4>296</vt:i4>
      </vt:variant>
      <vt:variant>
        <vt:i4>0</vt:i4>
      </vt:variant>
      <vt:variant>
        <vt:i4>5</vt:i4>
      </vt:variant>
      <vt:variant>
        <vt:lpwstr/>
      </vt:variant>
      <vt:variant>
        <vt:lpwstr>_Toc375296094</vt:lpwstr>
      </vt:variant>
      <vt:variant>
        <vt:i4>1900607</vt:i4>
      </vt:variant>
      <vt:variant>
        <vt:i4>290</vt:i4>
      </vt:variant>
      <vt:variant>
        <vt:i4>0</vt:i4>
      </vt:variant>
      <vt:variant>
        <vt:i4>5</vt:i4>
      </vt:variant>
      <vt:variant>
        <vt:lpwstr/>
      </vt:variant>
      <vt:variant>
        <vt:lpwstr>_Toc375296093</vt:lpwstr>
      </vt:variant>
      <vt:variant>
        <vt:i4>1900607</vt:i4>
      </vt:variant>
      <vt:variant>
        <vt:i4>284</vt:i4>
      </vt:variant>
      <vt:variant>
        <vt:i4>0</vt:i4>
      </vt:variant>
      <vt:variant>
        <vt:i4>5</vt:i4>
      </vt:variant>
      <vt:variant>
        <vt:lpwstr/>
      </vt:variant>
      <vt:variant>
        <vt:lpwstr>_Toc375296092</vt:lpwstr>
      </vt:variant>
      <vt:variant>
        <vt:i4>1900607</vt:i4>
      </vt:variant>
      <vt:variant>
        <vt:i4>278</vt:i4>
      </vt:variant>
      <vt:variant>
        <vt:i4>0</vt:i4>
      </vt:variant>
      <vt:variant>
        <vt:i4>5</vt:i4>
      </vt:variant>
      <vt:variant>
        <vt:lpwstr/>
      </vt:variant>
      <vt:variant>
        <vt:lpwstr>_Toc375296091</vt:lpwstr>
      </vt:variant>
      <vt:variant>
        <vt:i4>1900607</vt:i4>
      </vt:variant>
      <vt:variant>
        <vt:i4>272</vt:i4>
      </vt:variant>
      <vt:variant>
        <vt:i4>0</vt:i4>
      </vt:variant>
      <vt:variant>
        <vt:i4>5</vt:i4>
      </vt:variant>
      <vt:variant>
        <vt:lpwstr/>
      </vt:variant>
      <vt:variant>
        <vt:lpwstr>_Toc375296090</vt:lpwstr>
      </vt:variant>
      <vt:variant>
        <vt:i4>1835071</vt:i4>
      </vt:variant>
      <vt:variant>
        <vt:i4>266</vt:i4>
      </vt:variant>
      <vt:variant>
        <vt:i4>0</vt:i4>
      </vt:variant>
      <vt:variant>
        <vt:i4>5</vt:i4>
      </vt:variant>
      <vt:variant>
        <vt:lpwstr/>
      </vt:variant>
      <vt:variant>
        <vt:lpwstr>_Toc375296089</vt:lpwstr>
      </vt:variant>
      <vt:variant>
        <vt:i4>1835071</vt:i4>
      </vt:variant>
      <vt:variant>
        <vt:i4>260</vt:i4>
      </vt:variant>
      <vt:variant>
        <vt:i4>0</vt:i4>
      </vt:variant>
      <vt:variant>
        <vt:i4>5</vt:i4>
      </vt:variant>
      <vt:variant>
        <vt:lpwstr/>
      </vt:variant>
      <vt:variant>
        <vt:lpwstr>_Toc375296088</vt:lpwstr>
      </vt:variant>
      <vt:variant>
        <vt:i4>1835071</vt:i4>
      </vt:variant>
      <vt:variant>
        <vt:i4>254</vt:i4>
      </vt:variant>
      <vt:variant>
        <vt:i4>0</vt:i4>
      </vt:variant>
      <vt:variant>
        <vt:i4>5</vt:i4>
      </vt:variant>
      <vt:variant>
        <vt:lpwstr/>
      </vt:variant>
      <vt:variant>
        <vt:lpwstr>_Toc375296087</vt:lpwstr>
      </vt:variant>
      <vt:variant>
        <vt:i4>1835071</vt:i4>
      </vt:variant>
      <vt:variant>
        <vt:i4>248</vt:i4>
      </vt:variant>
      <vt:variant>
        <vt:i4>0</vt:i4>
      </vt:variant>
      <vt:variant>
        <vt:i4>5</vt:i4>
      </vt:variant>
      <vt:variant>
        <vt:lpwstr/>
      </vt:variant>
      <vt:variant>
        <vt:lpwstr>_Toc375296086</vt:lpwstr>
      </vt:variant>
      <vt:variant>
        <vt:i4>1835071</vt:i4>
      </vt:variant>
      <vt:variant>
        <vt:i4>242</vt:i4>
      </vt:variant>
      <vt:variant>
        <vt:i4>0</vt:i4>
      </vt:variant>
      <vt:variant>
        <vt:i4>5</vt:i4>
      </vt:variant>
      <vt:variant>
        <vt:lpwstr/>
      </vt:variant>
      <vt:variant>
        <vt:lpwstr>_Toc375296085</vt:lpwstr>
      </vt:variant>
      <vt:variant>
        <vt:i4>1835071</vt:i4>
      </vt:variant>
      <vt:variant>
        <vt:i4>236</vt:i4>
      </vt:variant>
      <vt:variant>
        <vt:i4>0</vt:i4>
      </vt:variant>
      <vt:variant>
        <vt:i4>5</vt:i4>
      </vt:variant>
      <vt:variant>
        <vt:lpwstr/>
      </vt:variant>
      <vt:variant>
        <vt:lpwstr>_Toc375296084</vt:lpwstr>
      </vt:variant>
      <vt:variant>
        <vt:i4>1835071</vt:i4>
      </vt:variant>
      <vt:variant>
        <vt:i4>230</vt:i4>
      </vt:variant>
      <vt:variant>
        <vt:i4>0</vt:i4>
      </vt:variant>
      <vt:variant>
        <vt:i4>5</vt:i4>
      </vt:variant>
      <vt:variant>
        <vt:lpwstr/>
      </vt:variant>
      <vt:variant>
        <vt:lpwstr>_Toc375296083</vt:lpwstr>
      </vt:variant>
      <vt:variant>
        <vt:i4>1835071</vt:i4>
      </vt:variant>
      <vt:variant>
        <vt:i4>224</vt:i4>
      </vt:variant>
      <vt:variant>
        <vt:i4>0</vt:i4>
      </vt:variant>
      <vt:variant>
        <vt:i4>5</vt:i4>
      </vt:variant>
      <vt:variant>
        <vt:lpwstr/>
      </vt:variant>
      <vt:variant>
        <vt:lpwstr>_Toc375296082</vt:lpwstr>
      </vt:variant>
      <vt:variant>
        <vt:i4>1835071</vt:i4>
      </vt:variant>
      <vt:variant>
        <vt:i4>218</vt:i4>
      </vt:variant>
      <vt:variant>
        <vt:i4>0</vt:i4>
      </vt:variant>
      <vt:variant>
        <vt:i4>5</vt:i4>
      </vt:variant>
      <vt:variant>
        <vt:lpwstr/>
      </vt:variant>
      <vt:variant>
        <vt:lpwstr>_Toc375296081</vt:lpwstr>
      </vt:variant>
      <vt:variant>
        <vt:i4>1835071</vt:i4>
      </vt:variant>
      <vt:variant>
        <vt:i4>212</vt:i4>
      </vt:variant>
      <vt:variant>
        <vt:i4>0</vt:i4>
      </vt:variant>
      <vt:variant>
        <vt:i4>5</vt:i4>
      </vt:variant>
      <vt:variant>
        <vt:lpwstr/>
      </vt:variant>
      <vt:variant>
        <vt:lpwstr>_Toc375296080</vt:lpwstr>
      </vt:variant>
      <vt:variant>
        <vt:i4>1245247</vt:i4>
      </vt:variant>
      <vt:variant>
        <vt:i4>206</vt:i4>
      </vt:variant>
      <vt:variant>
        <vt:i4>0</vt:i4>
      </vt:variant>
      <vt:variant>
        <vt:i4>5</vt:i4>
      </vt:variant>
      <vt:variant>
        <vt:lpwstr/>
      </vt:variant>
      <vt:variant>
        <vt:lpwstr>_Toc375296079</vt:lpwstr>
      </vt:variant>
      <vt:variant>
        <vt:i4>1245247</vt:i4>
      </vt:variant>
      <vt:variant>
        <vt:i4>200</vt:i4>
      </vt:variant>
      <vt:variant>
        <vt:i4>0</vt:i4>
      </vt:variant>
      <vt:variant>
        <vt:i4>5</vt:i4>
      </vt:variant>
      <vt:variant>
        <vt:lpwstr/>
      </vt:variant>
      <vt:variant>
        <vt:lpwstr>_Toc375296078</vt:lpwstr>
      </vt:variant>
      <vt:variant>
        <vt:i4>1245247</vt:i4>
      </vt:variant>
      <vt:variant>
        <vt:i4>194</vt:i4>
      </vt:variant>
      <vt:variant>
        <vt:i4>0</vt:i4>
      </vt:variant>
      <vt:variant>
        <vt:i4>5</vt:i4>
      </vt:variant>
      <vt:variant>
        <vt:lpwstr/>
      </vt:variant>
      <vt:variant>
        <vt:lpwstr>_Toc375296077</vt:lpwstr>
      </vt:variant>
      <vt:variant>
        <vt:i4>1245247</vt:i4>
      </vt:variant>
      <vt:variant>
        <vt:i4>188</vt:i4>
      </vt:variant>
      <vt:variant>
        <vt:i4>0</vt:i4>
      </vt:variant>
      <vt:variant>
        <vt:i4>5</vt:i4>
      </vt:variant>
      <vt:variant>
        <vt:lpwstr/>
      </vt:variant>
      <vt:variant>
        <vt:lpwstr>_Toc375296076</vt:lpwstr>
      </vt:variant>
      <vt:variant>
        <vt:i4>1245247</vt:i4>
      </vt:variant>
      <vt:variant>
        <vt:i4>182</vt:i4>
      </vt:variant>
      <vt:variant>
        <vt:i4>0</vt:i4>
      </vt:variant>
      <vt:variant>
        <vt:i4>5</vt:i4>
      </vt:variant>
      <vt:variant>
        <vt:lpwstr/>
      </vt:variant>
      <vt:variant>
        <vt:lpwstr>_Toc375296075</vt:lpwstr>
      </vt:variant>
      <vt:variant>
        <vt:i4>1245247</vt:i4>
      </vt:variant>
      <vt:variant>
        <vt:i4>176</vt:i4>
      </vt:variant>
      <vt:variant>
        <vt:i4>0</vt:i4>
      </vt:variant>
      <vt:variant>
        <vt:i4>5</vt:i4>
      </vt:variant>
      <vt:variant>
        <vt:lpwstr/>
      </vt:variant>
      <vt:variant>
        <vt:lpwstr>_Toc375296074</vt:lpwstr>
      </vt:variant>
      <vt:variant>
        <vt:i4>1245247</vt:i4>
      </vt:variant>
      <vt:variant>
        <vt:i4>170</vt:i4>
      </vt:variant>
      <vt:variant>
        <vt:i4>0</vt:i4>
      </vt:variant>
      <vt:variant>
        <vt:i4>5</vt:i4>
      </vt:variant>
      <vt:variant>
        <vt:lpwstr/>
      </vt:variant>
      <vt:variant>
        <vt:lpwstr>_Toc375296073</vt:lpwstr>
      </vt:variant>
      <vt:variant>
        <vt:i4>1245247</vt:i4>
      </vt:variant>
      <vt:variant>
        <vt:i4>164</vt:i4>
      </vt:variant>
      <vt:variant>
        <vt:i4>0</vt:i4>
      </vt:variant>
      <vt:variant>
        <vt:i4>5</vt:i4>
      </vt:variant>
      <vt:variant>
        <vt:lpwstr/>
      </vt:variant>
      <vt:variant>
        <vt:lpwstr>_Toc375296072</vt:lpwstr>
      </vt:variant>
      <vt:variant>
        <vt:i4>1245247</vt:i4>
      </vt:variant>
      <vt:variant>
        <vt:i4>158</vt:i4>
      </vt:variant>
      <vt:variant>
        <vt:i4>0</vt:i4>
      </vt:variant>
      <vt:variant>
        <vt:i4>5</vt:i4>
      </vt:variant>
      <vt:variant>
        <vt:lpwstr/>
      </vt:variant>
      <vt:variant>
        <vt:lpwstr>_Toc375296071</vt:lpwstr>
      </vt:variant>
      <vt:variant>
        <vt:i4>1245247</vt:i4>
      </vt:variant>
      <vt:variant>
        <vt:i4>152</vt:i4>
      </vt:variant>
      <vt:variant>
        <vt:i4>0</vt:i4>
      </vt:variant>
      <vt:variant>
        <vt:i4>5</vt:i4>
      </vt:variant>
      <vt:variant>
        <vt:lpwstr/>
      </vt:variant>
      <vt:variant>
        <vt:lpwstr>_Toc375296070</vt:lpwstr>
      </vt:variant>
      <vt:variant>
        <vt:i4>1179711</vt:i4>
      </vt:variant>
      <vt:variant>
        <vt:i4>146</vt:i4>
      </vt:variant>
      <vt:variant>
        <vt:i4>0</vt:i4>
      </vt:variant>
      <vt:variant>
        <vt:i4>5</vt:i4>
      </vt:variant>
      <vt:variant>
        <vt:lpwstr/>
      </vt:variant>
      <vt:variant>
        <vt:lpwstr>_Toc375296069</vt:lpwstr>
      </vt:variant>
      <vt:variant>
        <vt:i4>1179711</vt:i4>
      </vt:variant>
      <vt:variant>
        <vt:i4>140</vt:i4>
      </vt:variant>
      <vt:variant>
        <vt:i4>0</vt:i4>
      </vt:variant>
      <vt:variant>
        <vt:i4>5</vt:i4>
      </vt:variant>
      <vt:variant>
        <vt:lpwstr/>
      </vt:variant>
      <vt:variant>
        <vt:lpwstr>_Toc375296068</vt:lpwstr>
      </vt:variant>
      <vt:variant>
        <vt:i4>1179711</vt:i4>
      </vt:variant>
      <vt:variant>
        <vt:i4>134</vt:i4>
      </vt:variant>
      <vt:variant>
        <vt:i4>0</vt:i4>
      </vt:variant>
      <vt:variant>
        <vt:i4>5</vt:i4>
      </vt:variant>
      <vt:variant>
        <vt:lpwstr/>
      </vt:variant>
      <vt:variant>
        <vt:lpwstr>_Toc375296067</vt:lpwstr>
      </vt:variant>
      <vt:variant>
        <vt:i4>1179711</vt:i4>
      </vt:variant>
      <vt:variant>
        <vt:i4>128</vt:i4>
      </vt:variant>
      <vt:variant>
        <vt:i4>0</vt:i4>
      </vt:variant>
      <vt:variant>
        <vt:i4>5</vt:i4>
      </vt:variant>
      <vt:variant>
        <vt:lpwstr/>
      </vt:variant>
      <vt:variant>
        <vt:lpwstr>_Toc375296066</vt:lpwstr>
      </vt:variant>
      <vt:variant>
        <vt:i4>1179711</vt:i4>
      </vt:variant>
      <vt:variant>
        <vt:i4>122</vt:i4>
      </vt:variant>
      <vt:variant>
        <vt:i4>0</vt:i4>
      </vt:variant>
      <vt:variant>
        <vt:i4>5</vt:i4>
      </vt:variant>
      <vt:variant>
        <vt:lpwstr/>
      </vt:variant>
      <vt:variant>
        <vt:lpwstr>_Toc375296065</vt:lpwstr>
      </vt:variant>
      <vt:variant>
        <vt:i4>1179711</vt:i4>
      </vt:variant>
      <vt:variant>
        <vt:i4>116</vt:i4>
      </vt:variant>
      <vt:variant>
        <vt:i4>0</vt:i4>
      </vt:variant>
      <vt:variant>
        <vt:i4>5</vt:i4>
      </vt:variant>
      <vt:variant>
        <vt:lpwstr/>
      </vt:variant>
      <vt:variant>
        <vt:lpwstr>_Toc375296064</vt:lpwstr>
      </vt:variant>
      <vt:variant>
        <vt:i4>1179711</vt:i4>
      </vt:variant>
      <vt:variant>
        <vt:i4>110</vt:i4>
      </vt:variant>
      <vt:variant>
        <vt:i4>0</vt:i4>
      </vt:variant>
      <vt:variant>
        <vt:i4>5</vt:i4>
      </vt:variant>
      <vt:variant>
        <vt:lpwstr/>
      </vt:variant>
      <vt:variant>
        <vt:lpwstr>_Toc375296063</vt:lpwstr>
      </vt:variant>
      <vt:variant>
        <vt:i4>1179711</vt:i4>
      </vt:variant>
      <vt:variant>
        <vt:i4>104</vt:i4>
      </vt:variant>
      <vt:variant>
        <vt:i4>0</vt:i4>
      </vt:variant>
      <vt:variant>
        <vt:i4>5</vt:i4>
      </vt:variant>
      <vt:variant>
        <vt:lpwstr/>
      </vt:variant>
      <vt:variant>
        <vt:lpwstr>_Toc375296062</vt:lpwstr>
      </vt:variant>
      <vt:variant>
        <vt:i4>1179711</vt:i4>
      </vt:variant>
      <vt:variant>
        <vt:i4>98</vt:i4>
      </vt:variant>
      <vt:variant>
        <vt:i4>0</vt:i4>
      </vt:variant>
      <vt:variant>
        <vt:i4>5</vt:i4>
      </vt:variant>
      <vt:variant>
        <vt:lpwstr/>
      </vt:variant>
      <vt:variant>
        <vt:lpwstr>_Toc375296061</vt:lpwstr>
      </vt:variant>
      <vt:variant>
        <vt:i4>1179711</vt:i4>
      </vt:variant>
      <vt:variant>
        <vt:i4>92</vt:i4>
      </vt:variant>
      <vt:variant>
        <vt:i4>0</vt:i4>
      </vt:variant>
      <vt:variant>
        <vt:i4>5</vt:i4>
      </vt:variant>
      <vt:variant>
        <vt:lpwstr/>
      </vt:variant>
      <vt:variant>
        <vt:lpwstr>_Toc375296060</vt:lpwstr>
      </vt:variant>
      <vt:variant>
        <vt:i4>1114175</vt:i4>
      </vt:variant>
      <vt:variant>
        <vt:i4>86</vt:i4>
      </vt:variant>
      <vt:variant>
        <vt:i4>0</vt:i4>
      </vt:variant>
      <vt:variant>
        <vt:i4>5</vt:i4>
      </vt:variant>
      <vt:variant>
        <vt:lpwstr/>
      </vt:variant>
      <vt:variant>
        <vt:lpwstr>_Toc375296059</vt:lpwstr>
      </vt:variant>
      <vt:variant>
        <vt:i4>1114175</vt:i4>
      </vt:variant>
      <vt:variant>
        <vt:i4>80</vt:i4>
      </vt:variant>
      <vt:variant>
        <vt:i4>0</vt:i4>
      </vt:variant>
      <vt:variant>
        <vt:i4>5</vt:i4>
      </vt:variant>
      <vt:variant>
        <vt:lpwstr/>
      </vt:variant>
      <vt:variant>
        <vt:lpwstr>_Toc375296058</vt:lpwstr>
      </vt:variant>
      <vt:variant>
        <vt:i4>1114175</vt:i4>
      </vt:variant>
      <vt:variant>
        <vt:i4>74</vt:i4>
      </vt:variant>
      <vt:variant>
        <vt:i4>0</vt:i4>
      </vt:variant>
      <vt:variant>
        <vt:i4>5</vt:i4>
      </vt:variant>
      <vt:variant>
        <vt:lpwstr/>
      </vt:variant>
      <vt:variant>
        <vt:lpwstr>_Toc375296057</vt:lpwstr>
      </vt:variant>
      <vt:variant>
        <vt:i4>1114175</vt:i4>
      </vt:variant>
      <vt:variant>
        <vt:i4>68</vt:i4>
      </vt:variant>
      <vt:variant>
        <vt:i4>0</vt:i4>
      </vt:variant>
      <vt:variant>
        <vt:i4>5</vt:i4>
      </vt:variant>
      <vt:variant>
        <vt:lpwstr/>
      </vt:variant>
      <vt:variant>
        <vt:lpwstr>_Toc375296056</vt:lpwstr>
      </vt:variant>
      <vt:variant>
        <vt:i4>1114175</vt:i4>
      </vt:variant>
      <vt:variant>
        <vt:i4>62</vt:i4>
      </vt:variant>
      <vt:variant>
        <vt:i4>0</vt:i4>
      </vt:variant>
      <vt:variant>
        <vt:i4>5</vt:i4>
      </vt:variant>
      <vt:variant>
        <vt:lpwstr/>
      </vt:variant>
      <vt:variant>
        <vt:lpwstr>_Toc375296055</vt:lpwstr>
      </vt:variant>
      <vt:variant>
        <vt:i4>1114175</vt:i4>
      </vt:variant>
      <vt:variant>
        <vt:i4>56</vt:i4>
      </vt:variant>
      <vt:variant>
        <vt:i4>0</vt:i4>
      </vt:variant>
      <vt:variant>
        <vt:i4>5</vt:i4>
      </vt:variant>
      <vt:variant>
        <vt:lpwstr/>
      </vt:variant>
      <vt:variant>
        <vt:lpwstr>_Toc375296054</vt:lpwstr>
      </vt:variant>
      <vt:variant>
        <vt:i4>1114175</vt:i4>
      </vt:variant>
      <vt:variant>
        <vt:i4>50</vt:i4>
      </vt:variant>
      <vt:variant>
        <vt:i4>0</vt:i4>
      </vt:variant>
      <vt:variant>
        <vt:i4>5</vt:i4>
      </vt:variant>
      <vt:variant>
        <vt:lpwstr/>
      </vt:variant>
      <vt:variant>
        <vt:lpwstr>_Toc375296053</vt:lpwstr>
      </vt:variant>
      <vt:variant>
        <vt:i4>1114175</vt:i4>
      </vt:variant>
      <vt:variant>
        <vt:i4>44</vt:i4>
      </vt:variant>
      <vt:variant>
        <vt:i4>0</vt:i4>
      </vt:variant>
      <vt:variant>
        <vt:i4>5</vt:i4>
      </vt:variant>
      <vt:variant>
        <vt:lpwstr/>
      </vt:variant>
      <vt:variant>
        <vt:lpwstr>_Toc375296052</vt:lpwstr>
      </vt:variant>
      <vt:variant>
        <vt:i4>1114175</vt:i4>
      </vt:variant>
      <vt:variant>
        <vt:i4>38</vt:i4>
      </vt:variant>
      <vt:variant>
        <vt:i4>0</vt:i4>
      </vt:variant>
      <vt:variant>
        <vt:i4>5</vt:i4>
      </vt:variant>
      <vt:variant>
        <vt:lpwstr/>
      </vt:variant>
      <vt:variant>
        <vt:lpwstr>_Toc375296051</vt:lpwstr>
      </vt:variant>
      <vt:variant>
        <vt:i4>1114175</vt:i4>
      </vt:variant>
      <vt:variant>
        <vt:i4>32</vt:i4>
      </vt:variant>
      <vt:variant>
        <vt:i4>0</vt:i4>
      </vt:variant>
      <vt:variant>
        <vt:i4>5</vt:i4>
      </vt:variant>
      <vt:variant>
        <vt:lpwstr/>
      </vt:variant>
      <vt:variant>
        <vt:lpwstr>_Toc375296050</vt:lpwstr>
      </vt:variant>
      <vt:variant>
        <vt:i4>1048639</vt:i4>
      </vt:variant>
      <vt:variant>
        <vt:i4>26</vt:i4>
      </vt:variant>
      <vt:variant>
        <vt:i4>0</vt:i4>
      </vt:variant>
      <vt:variant>
        <vt:i4>5</vt:i4>
      </vt:variant>
      <vt:variant>
        <vt:lpwstr/>
      </vt:variant>
      <vt:variant>
        <vt:lpwstr>_Toc375296049</vt:lpwstr>
      </vt:variant>
      <vt:variant>
        <vt:i4>1048639</vt:i4>
      </vt:variant>
      <vt:variant>
        <vt:i4>20</vt:i4>
      </vt:variant>
      <vt:variant>
        <vt:i4>0</vt:i4>
      </vt:variant>
      <vt:variant>
        <vt:i4>5</vt:i4>
      </vt:variant>
      <vt:variant>
        <vt:lpwstr/>
      </vt:variant>
      <vt:variant>
        <vt:lpwstr>_Toc375296048</vt:lpwstr>
      </vt:variant>
      <vt:variant>
        <vt:i4>1048639</vt:i4>
      </vt:variant>
      <vt:variant>
        <vt:i4>14</vt:i4>
      </vt:variant>
      <vt:variant>
        <vt:i4>0</vt:i4>
      </vt:variant>
      <vt:variant>
        <vt:i4>5</vt:i4>
      </vt:variant>
      <vt:variant>
        <vt:lpwstr/>
      </vt:variant>
      <vt:variant>
        <vt:lpwstr>_Toc375296047</vt:lpwstr>
      </vt:variant>
      <vt:variant>
        <vt:i4>1048639</vt:i4>
      </vt:variant>
      <vt:variant>
        <vt:i4>8</vt:i4>
      </vt:variant>
      <vt:variant>
        <vt:i4>0</vt:i4>
      </vt:variant>
      <vt:variant>
        <vt:i4>5</vt:i4>
      </vt:variant>
      <vt:variant>
        <vt:lpwstr/>
      </vt:variant>
      <vt:variant>
        <vt:lpwstr>_Toc375296046</vt:lpwstr>
      </vt:variant>
      <vt:variant>
        <vt:i4>1048639</vt:i4>
      </vt:variant>
      <vt:variant>
        <vt:i4>2</vt:i4>
      </vt:variant>
      <vt:variant>
        <vt:i4>0</vt:i4>
      </vt:variant>
      <vt:variant>
        <vt:i4>5</vt:i4>
      </vt:variant>
      <vt:variant>
        <vt:lpwstr/>
      </vt:variant>
      <vt:variant>
        <vt:lpwstr>_Toc375296045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刘云</dc:creator>
  <cp:lastModifiedBy>普华 张明辉</cp:lastModifiedBy>
  <cp:revision>307</cp:revision>
  <cp:lastPrinted>2013-09-12T10:21:00Z</cp:lastPrinted>
  <dcterms:created xsi:type="dcterms:W3CDTF">2016-11-25T03:24:00Z</dcterms:created>
  <dcterms:modified xsi:type="dcterms:W3CDTF">2018-04-16T02:48:00Z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2052-9.1.0.4047</vt:lpwstr>
  </property>
</Properties>
</file>